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394" w:rsidRPr="009A4123" w:rsidRDefault="00BB3394" w:rsidP="001248B9">
      <w:pPr>
        <w:pStyle w:val="Title"/>
      </w:pPr>
      <w:fldSimple w:instr=" DOCPROPERTY &quot;Doc Name&quot;  \* MERGEFORMAT ">
        <w:r>
          <w:t>Client B</w:t>
        </w:r>
        <w:r w:rsidRPr="003B7B77">
          <w:t>usiness Requirements</w:t>
        </w:r>
      </w:fldSimple>
    </w:p>
    <w:p w:rsidR="00BB3394" w:rsidRPr="003B7B77" w:rsidRDefault="00BB3394" w:rsidP="001B4377">
      <w:pPr>
        <w:rPr>
          <w:rFonts w:cs="Arial"/>
          <w:b/>
          <w:bCs/>
          <w:sz w:val="40"/>
        </w:rPr>
      </w:pPr>
      <w:r w:rsidRPr="003B7B77">
        <w:rPr>
          <w:rFonts w:cs="Arial"/>
          <w:b/>
          <w:bCs/>
          <w:sz w:val="40"/>
        </w:rPr>
        <w:t>Program / Project Name</w:t>
      </w:r>
      <w:r>
        <w:rPr>
          <w:rFonts w:cs="Arial"/>
          <w:b/>
          <w:bCs/>
          <w:sz w:val="40"/>
        </w:rPr>
        <w:t xml:space="preserve"> MISYS-33/34: Currency Overlay (Hedging) Requirements</w:t>
      </w:r>
    </w:p>
    <w:p w:rsidR="00BB3394" w:rsidRPr="003B7B77" w:rsidRDefault="00BB3394" w:rsidP="001248B9">
      <w:pPr>
        <w:rPr>
          <w:rFonts w:cs="Arial"/>
        </w:rPr>
      </w:pPr>
    </w:p>
    <w:p w:rsidR="00BB3394" w:rsidRPr="003B7B77" w:rsidRDefault="00BB3394" w:rsidP="001248B9">
      <w:pPr>
        <w:rPr>
          <w:rFonts w:cs="Arial"/>
          <w:b/>
          <w:bCs/>
          <w:sz w:val="32"/>
          <w:lang w:val="pt-PT"/>
        </w:rPr>
      </w:pPr>
      <w:r w:rsidRPr="003B7B77">
        <w:rPr>
          <w:rFonts w:cs="Arial"/>
          <w:b/>
          <w:bCs/>
          <w:sz w:val="32"/>
          <w:lang w:val="pt-PT"/>
        </w:rPr>
        <w:t xml:space="preserve">Program / Project No.: </w:t>
      </w:r>
      <w:fldSimple w:instr=" DOCPROPERTY &quot;Pgm-Proj No&quot;  \* MERGEFORMAT ">
        <w:r>
          <w:rPr>
            <w:rFonts w:cs="Arial"/>
            <w:b/>
            <w:bCs/>
            <w:sz w:val="32"/>
            <w:lang w:val="pt-PT"/>
          </w:rPr>
          <w:t>0471</w:t>
        </w:r>
      </w:fldSimple>
    </w:p>
    <w:p w:rsidR="00BB3394" w:rsidRPr="00066776" w:rsidRDefault="00BB3394" w:rsidP="001248B9">
      <w:pPr>
        <w:rPr>
          <w:rFonts w:cs="Arial"/>
          <w:b/>
          <w:bCs/>
          <w:sz w:val="24"/>
          <w:lang w:val="pt-BR"/>
        </w:rPr>
      </w:pPr>
      <w:bookmarkStart w:id="0" w:name="OLE_LINK1"/>
      <w:bookmarkStart w:id="1" w:name="OLE_LINK2"/>
      <w:r w:rsidRPr="003B7B77">
        <w:rPr>
          <w:rFonts w:cs="Arial"/>
          <w:b/>
          <w:bCs/>
          <w:sz w:val="24"/>
          <w:lang w:val="pt-PT"/>
        </w:rPr>
        <w:t xml:space="preserve">Document Version: </w:t>
      </w:r>
      <w:fldSimple w:instr=" DOCPROPERTY &quot;Doc Version&quot;  \* MERGEFORMAT ">
        <w:ins w:id="2" w:author="DJ846" w:date="2016-06-24T14:10:00Z">
          <w:r>
            <w:rPr>
              <w:rFonts w:cs="Arial"/>
              <w:b/>
              <w:bCs/>
              <w:sz w:val="24"/>
              <w:lang w:val="pt-PT"/>
            </w:rPr>
            <w:t xml:space="preserve">2.00 </w:t>
          </w:r>
          <w:r w:rsidRPr="00BB3394">
            <w:rPr>
              <w:rFonts w:cs="Arial"/>
              <w:b/>
              <w:bCs/>
              <w:sz w:val="24"/>
              <w:lang w:val="pt-BR"/>
              <w:rPrChange w:id="3" w:author="DJ846" w:date="2016-06-24T14:10:00Z">
                <w:rPr>
                  <w:rFonts w:cs="Arial"/>
                  <w:b/>
                  <w:bCs/>
                  <w:sz w:val="24"/>
                  <w:lang w:val="pt-PT"/>
                </w:rPr>
              </w:rPrChange>
            </w:rPr>
            <w:t>(2016-06-24)</w:t>
          </w:r>
        </w:ins>
        <w:del w:id="4" w:author="DJ846" w:date="2016-06-24T14:10:00Z">
          <w:r w:rsidDel="005F1421">
            <w:rPr>
              <w:rFonts w:cs="Arial"/>
              <w:b/>
              <w:bCs/>
              <w:sz w:val="24"/>
              <w:lang w:val="pt-PT"/>
            </w:rPr>
            <w:delText xml:space="preserve">1.00 </w:delText>
          </w:r>
          <w:r w:rsidRPr="00044367" w:rsidDel="005F1421">
            <w:rPr>
              <w:rFonts w:cs="Arial"/>
              <w:b/>
              <w:bCs/>
              <w:sz w:val="24"/>
              <w:lang w:val="pt-BR"/>
            </w:rPr>
            <w:delText>(2016-04-12)</w:delText>
          </w:r>
        </w:del>
      </w:fldSimple>
    </w:p>
    <w:p w:rsidR="00BB3394" w:rsidRPr="003B7B77" w:rsidRDefault="00BB3394" w:rsidP="00981765">
      <w:pPr>
        <w:rPr>
          <w:rFonts w:cs="Arial"/>
        </w:rPr>
      </w:pPr>
      <w:r w:rsidRPr="003B7B77">
        <w:rPr>
          <w:b/>
          <w:sz w:val="24"/>
        </w:rPr>
        <w:t xml:space="preserve">Template Version: </w:t>
      </w:r>
      <w:fldSimple w:instr=" DOCPROPERTY &quot;Template Version&quot;  \* MERGEFORMAT ">
        <w:r>
          <w:rPr>
            <w:b/>
            <w:sz w:val="24"/>
          </w:rPr>
          <w:t>1.00 (2013-02-28)</w:t>
        </w:r>
      </w:fldSimple>
    </w:p>
    <w:p w:rsidR="00BB3394" w:rsidRPr="003B7B77" w:rsidRDefault="00BB3394" w:rsidP="001248B9">
      <w:pPr>
        <w:rPr>
          <w:rFonts w:cs="Arial"/>
          <w:b/>
          <w:bCs/>
          <w:i/>
          <w:iCs/>
        </w:rPr>
      </w:pPr>
      <w:r w:rsidRPr="003B7B77">
        <w:rPr>
          <w:rFonts w:cs="Arial"/>
          <w:b/>
          <w:bCs/>
          <w:iCs/>
        </w:rPr>
        <w:t>Prepared by:</w:t>
      </w:r>
      <w:r w:rsidRPr="003B7B77">
        <w:rPr>
          <w:rFonts w:cs="Arial"/>
          <w:b/>
          <w:bCs/>
          <w:i/>
          <w:iCs/>
        </w:rPr>
        <w:t xml:space="preserve"> </w:t>
      </w:r>
      <w:fldSimple w:instr=" DOCPROPERTY &quot;Prepared by&quot;  \* MERGEFORMAT ">
        <w:r>
          <w:rPr>
            <w:rFonts w:cs="Arial"/>
            <w:b/>
            <w:bCs/>
          </w:rPr>
          <w:t>Clare Scully</w:t>
        </w:r>
      </w:fldSimple>
    </w:p>
    <w:p w:rsidR="00BB3394" w:rsidRPr="003B7B77" w:rsidRDefault="00BB3394" w:rsidP="001248B9">
      <w:pPr>
        <w:rPr>
          <w:rFonts w:cs="Arial"/>
          <w:b/>
          <w:bCs/>
        </w:rPr>
      </w:pPr>
      <w:r w:rsidRPr="003B7B77">
        <w:rPr>
          <w:rFonts w:cs="Arial"/>
          <w:b/>
          <w:bCs/>
        </w:rPr>
        <w:t xml:space="preserve">Group: </w:t>
      </w:r>
      <w:fldSimple w:instr=" DOCPROPERTY &quot;Group Name&quot;  \* MERGEFORMAT ">
        <w:r>
          <w:rPr>
            <w:rFonts w:cs="Arial"/>
            <w:b/>
            <w:bCs/>
          </w:rPr>
          <w:t>Client Change</w:t>
        </w:r>
      </w:fldSimple>
    </w:p>
    <w:p w:rsidR="00BB3394" w:rsidRPr="003B7B77" w:rsidRDefault="00BB3394" w:rsidP="001248B9">
      <w:pPr>
        <w:rPr>
          <w:rFonts w:cs="Arial"/>
          <w:b/>
          <w:bCs/>
        </w:rPr>
      </w:pPr>
      <w:r w:rsidRPr="003B7B77">
        <w:rPr>
          <w:rFonts w:cs="Arial"/>
          <w:b/>
          <w:bCs/>
        </w:rPr>
        <w:t xml:space="preserve">Function: </w:t>
      </w:r>
      <w:fldSimple w:instr=" DOCPROPERTY &quot;Dept Name&quot;  \* MERGEFORMAT ">
        <w:r>
          <w:rPr>
            <w:rFonts w:cs="Arial"/>
            <w:b/>
            <w:bCs/>
          </w:rPr>
          <w:t>Client Service &amp; Solutions</w:t>
        </w:r>
      </w:fldSimple>
    </w:p>
    <w:tbl>
      <w:tblPr>
        <w:tblpPr w:leftFromText="181" w:rightFromText="181" w:vertAnchor="page" w:horzAnchor="margin" w:tblpY="10626"/>
        <w:tblW w:w="5000" w:type="pct"/>
        <w:tblCellMar>
          <w:left w:w="101" w:type="dxa"/>
          <w:right w:w="101" w:type="dxa"/>
        </w:tblCellMar>
        <w:tblLook w:val="01E0"/>
      </w:tblPr>
      <w:tblGrid>
        <w:gridCol w:w="9957"/>
      </w:tblGrid>
      <w:tr w:rsidR="00BB3394" w:rsidRPr="00D137D3" w:rsidTr="00D137D3">
        <w:trPr>
          <w:cantSplit/>
        </w:trPr>
        <w:tc>
          <w:tcPr>
            <w:tcW w:w="5000" w:type="pct"/>
          </w:tcPr>
          <w:bookmarkEnd w:id="0"/>
          <w:bookmarkEnd w:id="1"/>
          <w:p w:rsidR="00BB3394" w:rsidRPr="00D137D3" w:rsidRDefault="00BB3394" w:rsidP="00D137D3">
            <w:pPr>
              <w:autoSpaceDE w:val="0"/>
              <w:autoSpaceDN w:val="0"/>
              <w:rPr>
                <w:rFonts w:eastAsia="SimSun" w:cs="Arial"/>
                <w:sz w:val="13"/>
                <w:szCs w:val="13"/>
              </w:rPr>
            </w:pPr>
            <w:r w:rsidRPr="00D137D3">
              <w:rPr>
                <w:rFonts w:eastAsia="SimSun" w:cs="Arial"/>
                <w:sz w:val="13"/>
                <w:szCs w:val="13"/>
              </w:rPr>
              <w:t xml:space="preserve">RBC Investor &amp; Treasury Services™ is a global brand name and is part of Royal Bank of </w:t>
            </w:r>
            <w:smartTag w:uri="urn:schemas-microsoft-com:office:smarttags" w:element="place">
              <w:smartTag w:uri="urn:schemas-microsoft-com:office:smarttags" w:element="country-region">
                <w:r w:rsidRPr="00D137D3">
                  <w:rPr>
                    <w:rFonts w:eastAsia="SimSun" w:cs="Arial"/>
                    <w:sz w:val="13"/>
                    <w:szCs w:val="13"/>
                  </w:rPr>
                  <w:t>Canada</w:t>
                </w:r>
              </w:smartTag>
            </w:smartTag>
            <w:r w:rsidRPr="00D137D3">
              <w:rPr>
                <w:rFonts w:eastAsia="SimSun" w:cs="Arial"/>
                <w:sz w:val="13"/>
                <w:szCs w:val="13"/>
              </w:rPr>
              <w:t>. RBC Investor &amp; Treasury Services is a specialist provider of asset servicing, custody, payments and treasury services for financial and other institutional investors worldwide. RBC Investor Services™ operates through two primary operating companies, RBC Investor Services Trust and RBC Investor Services Bank S.A., and their branches and affiliates.</w:t>
            </w:r>
          </w:p>
          <w:p w:rsidR="00BB3394" w:rsidRPr="00D137D3" w:rsidRDefault="00BB3394" w:rsidP="00D137D3">
            <w:pPr>
              <w:rPr>
                <w:rFonts w:eastAsia="SimSun" w:cs="Arial"/>
                <w:sz w:val="13"/>
                <w:szCs w:val="13"/>
              </w:rPr>
            </w:pPr>
            <w:r w:rsidRPr="00D137D3">
              <w:rPr>
                <w:rFonts w:eastAsia="SimSun" w:cs="Arial"/>
                <w:sz w:val="13"/>
                <w:szCs w:val="13"/>
              </w:rPr>
              <w:t xml:space="preserve">In the </w:t>
            </w:r>
            <w:smartTag w:uri="urn:schemas-microsoft-com:office:smarttags" w:element="place">
              <w:smartTag w:uri="urn:schemas-microsoft-com:office:smarttags" w:element="country-region">
                <w:r w:rsidRPr="00D137D3">
                  <w:rPr>
                    <w:rFonts w:eastAsia="SimSun" w:cs="Arial"/>
                    <w:sz w:val="13"/>
                    <w:szCs w:val="13"/>
                  </w:rPr>
                  <w:t>UK</w:t>
                </w:r>
              </w:smartTag>
            </w:smartTag>
            <w:r w:rsidRPr="00D137D3">
              <w:rPr>
                <w:rFonts w:eastAsia="SimSun" w:cs="Arial"/>
                <w:sz w:val="13"/>
                <w:szCs w:val="13"/>
              </w:rPr>
              <w:t>, RBC Investor Services Trust operates through a branch authorized by the Prudential Regulation Authority and regulated by the Financial Conduct Authority and the Prudential Regulation Authority. The Dubai Branch of RBC Investor Services Trust is regulated by the Dubai Financial Services Authority.</w:t>
            </w:r>
          </w:p>
          <w:p w:rsidR="00BB3394" w:rsidRPr="00D137D3" w:rsidRDefault="00BB3394" w:rsidP="00D137D3">
            <w:pPr>
              <w:rPr>
                <w:rFonts w:eastAsia="SimSun" w:cs="Arial"/>
                <w:sz w:val="13"/>
                <w:szCs w:val="13"/>
              </w:rPr>
            </w:pPr>
            <w:r w:rsidRPr="00D137D3">
              <w:rPr>
                <w:rFonts w:eastAsia="SimSun" w:cs="Arial"/>
                <w:sz w:val="13"/>
                <w:szCs w:val="13"/>
              </w:rPr>
              <w:t xml:space="preserve">In </w:t>
            </w:r>
            <w:smartTag w:uri="urn:schemas-microsoft-com:office:smarttags" w:element="place">
              <w:smartTag w:uri="urn:schemas-microsoft-com:office:smarttags" w:element="country-region">
                <w:r w:rsidRPr="00D137D3">
                  <w:rPr>
                    <w:rFonts w:eastAsia="SimSun" w:cs="Arial"/>
                    <w:sz w:val="13"/>
                    <w:szCs w:val="13"/>
                  </w:rPr>
                  <w:t>Australia</w:t>
                </w:r>
              </w:smartTag>
            </w:smartTag>
            <w:r w:rsidRPr="00D137D3">
              <w:rPr>
                <w:rFonts w:eastAsia="SimSun" w:cs="Arial"/>
                <w:sz w:val="13"/>
                <w:szCs w:val="13"/>
              </w:rPr>
              <w:t xml:space="preserve">, RBC Investor Services Trust is authorized to carry on financial services business by the Australian Securities and Investments Commission under the AFSL (Australian Financial Services Licence) number 295018. </w:t>
            </w:r>
          </w:p>
          <w:p w:rsidR="00BB3394" w:rsidRPr="00D137D3" w:rsidRDefault="00BB3394" w:rsidP="00D137D3">
            <w:pPr>
              <w:autoSpaceDE w:val="0"/>
              <w:autoSpaceDN w:val="0"/>
              <w:rPr>
                <w:rFonts w:eastAsia="SimSun" w:cs="Arial"/>
                <w:sz w:val="13"/>
                <w:szCs w:val="13"/>
              </w:rPr>
            </w:pPr>
            <w:r w:rsidRPr="00D137D3">
              <w:rPr>
                <w:rFonts w:eastAsia="SimSun" w:cs="Arial"/>
                <w:sz w:val="13"/>
                <w:szCs w:val="13"/>
              </w:rPr>
              <w:t>In Singapore, RBC Investor Services Trust Singapore Limited (RISTS) is licensed by the Monetary Authority of Singapore (MAS)</w:t>
            </w:r>
            <w:r w:rsidRPr="00D137D3" w:rsidDel="00FA35A7">
              <w:rPr>
                <w:rFonts w:eastAsia="SimSun" w:cs="Arial"/>
                <w:sz w:val="13"/>
                <w:szCs w:val="13"/>
              </w:rPr>
              <w:t xml:space="preserve"> </w:t>
            </w:r>
            <w:r w:rsidRPr="00D137D3">
              <w:rPr>
                <w:rFonts w:eastAsia="SimSun" w:cs="Arial"/>
                <w:sz w:val="13"/>
                <w:szCs w:val="13"/>
              </w:rPr>
              <w:t>as a Licensed Trust Company under the Trust Companies Act and was approved by the MAS to act as a trustee of collective investment schemes authorized under S 286 of the Securities and Futures Act (SFA). RISTS is also a Capital Markets Services Licence Holder issued by the MAS under the SFA in connection with its activities of acting as a custodian.</w:t>
            </w:r>
          </w:p>
          <w:p w:rsidR="00BB3394" w:rsidRPr="00D137D3" w:rsidRDefault="00BB3394" w:rsidP="00D137D3">
            <w:pPr>
              <w:rPr>
                <w:rFonts w:eastAsia="SimSun" w:cs="Arial"/>
                <w:sz w:val="13"/>
                <w:szCs w:val="13"/>
              </w:rPr>
            </w:pPr>
            <w:r w:rsidRPr="00D137D3">
              <w:rPr>
                <w:rFonts w:eastAsia="SimSun" w:cs="Arial"/>
                <w:sz w:val="13"/>
                <w:szCs w:val="13"/>
              </w:rPr>
              <w:t xml:space="preserve">In Hong Kong, RBC Investor Services Bank S.A. is a restricted license bank and is authorized to carry on certain banking business in </w:t>
            </w:r>
            <w:smartTag w:uri="urn:schemas-microsoft-com:office:smarttags" w:element="place">
              <w:r w:rsidRPr="00D137D3">
                <w:rPr>
                  <w:rFonts w:eastAsia="SimSun" w:cs="Arial"/>
                  <w:sz w:val="13"/>
                  <w:szCs w:val="13"/>
                </w:rPr>
                <w:t>Hong Kong</w:t>
              </w:r>
            </w:smartTag>
            <w:r w:rsidRPr="00D137D3">
              <w:rPr>
                <w:rFonts w:eastAsia="SimSun" w:cs="Arial"/>
                <w:sz w:val="13"/>
                <w:szCs w:val="13"/>
              </w:rPr>
              <w:t xml:space="preserve"> by the Hong Kong Monetary Authority. RBC Investor Services Trust Hong Kong Limited is regulated by the Mandatory Provident Fund Schemes Authority as an approved trustee.</w:t>
            </w:r>
          </w:p>
          <w:p w:rsidR="00BB3394" w:rsidRPr="00D137D3" w:rsidRDefault="00BB3394" w:rsidP="00D137D3">
            <w:pPr>
              <w:rPr>
                <w:rFonts w:eastAsia="SimSun" w:cs="Arial"/>
                <w:sz w:val="13"/>
                <w:szCs w:val="13"/>
              </w:rPr>
            </w:pPr>
            <w:r w:rsidRPr="00D137D3">
              <w:rPr>
                <w:rFonts w:eastAsia="SimSun" w:cs="Arial"/>
                <w:sz w:val="13"/>
                <w:szCs w:val="13"/>
              </w:rPr>
              <w:t xml:space="preserve">® / ™ Trademarks of Royal Bank of </w:t>
            </w:r>
            <w:smartTag w:uri="urn:schemas-microsoft-com:office:smarttags" w:element="place">
              <w:smartTag w:uri="urn:schemas-microsoft-com:office:smarttags" w:element="country-region">
                <w:r w:rsidRPr="00D137D3">
                  <w:rPr>
                    <w:rFonts w:eastAsia="SimSun" w:cs="Arial"/>
                    <w:sz w:val="13"/>
                    <w:szCs w:val="13"/>
                  </w:rPr>
                  <w:t>Canada</w:t>
                </w:r>
              </w:smartTag>
            </w:smartTag>
            <w:r w:rsidRPr="00D137D3">
              <w:rPr>
                <w:rFonts w:eastAsia="SimSun" w:cs="Arial"/>
                <w:sz w:val="13"/>
                <w:szCs w:val="13"/>
              </w:rPr>
              <w:t xml:space="preserve">. Used under licence. </w:t>
            </w:r>
          </w:p>
          <w:p w:rsidR="00BB3394" w:rsidRPr="00D137D3" w:rsidRDefault="00BB3394" w:rsidP="00D137D3">
            <w:pPr>
              <w:pStyle w:val="Disclaimer"/>
              <w:framePr w:hSpace="0" w:wrap="auto" w:vAnchor="margin" w:yAlign="inline"/>
              <w:rPr>
                <w:rFonts w:eastAsia="SimSun" w:cs="Arial"/>
              </w:rPr>
            </w:pPr>
          </w:p>
        </w:tc>
      </w:tr>
    </w:tbl>
    <w:p w:rsidR="00BB3394" w:rsidRPr="006E2391" w:rsidRDefault="00BB3394" w:rsidP="002744BC">
      <w:pPr>
        <w:pStyle w:val="SubtitleDate"/>
        <w:jc w:val="both"/>
      </w:pPr>
    </w:p>
    <w:p w:rsidR="00BB3394" w:rsidRDefault="00BB3394" w:rsidP="00A210B4">
      <w:pPr>
        <w:pStyle w:val="TOCHeading"/>
      </w:pPr>
      <w:bookmarkStart w:id="5" w:name="_Toc447533977"/>
      <w:r w:rsidRPr="00A210B4">
        <w:t>Revision List</w:t>
      </w:r>
      <w:bookmarkEnd w:id="5"/>
    </w:p>
    <w:tbl>
      <w:tblPr>
        <w:tblW w:w="5000" w:type="pct"/>
        <w:tblBorders>
          <w:top w:val="single" w:sz="6" w:space="0" w:color="6F6E6F"/>
          <w:bottom w:val="single" w:sz="6" w:space="0" w:color="6F6E6F"/>
          <w:insideH w:val="single" w:sz="6" w:space="0" w:color="6F6E6F"/>
          <w:insideV w:val="single" w:sz="6" w:space="0" w:color="6F6E6F"/>
        </w:tblBorders>
        <w:tblCellMar>
          <w:left w:w="101" w:type="dxa"/>
          <w:right w:w="101" w:type="dxa"/>
        </w:tblCellMar>
        <w:tblLook w:val="01E0"/>
      </w:tblPr>
      <w:tblGrid>
        <w:gridCol w:w="941"/>
        <w:gridCol w:w="1360"/>
        <w:gridCol w:w="1446"/>
        <w:gridCol w:w="4507"/>
        <w:gridCol w:w="1703"/>
      </w:tblGrid>
      <w:tr w:rsidR="00BB3394" w:rsidRPr="00D137D3" w:rsidTr="00D137D3">
        <w:trPr>
          <w:cantSplit/>
        </w:trPr>
        <w:tc>
          <w:tcPr>
            <w:tcW w:w="473" w:type="pct"/>
          </w:tcPr>
          <w:p w:rsidR="00BB3394" w:rsidRPr="00D137D3" w:rsidRDefault="00BB3394" w:rsidP="00A210B4">
            <w:pPr>
              <w:pStyle w:val="TableTitle1"/>
              <w:rPr>
                <w:rFonts w:eastAsia="SimSun"/>
              </w:rPr>
            </w:pPr>
            <w:r w:rsidRPr="00D137D3">
              <w:rPr>
                <w:rFonts w:eastAsia="SimSun"/>
              </w:rPr>
              <w:t>Ver. #</w:t>
            </w:r>
          </w:p>
        </w:tc>
        <w:tc>
          <w:tcPr>
            <w:tcW w:w="683" w:type="pct"/>
          </w:tcPr>
          <w:p w:rsidR="00BB3394" w:rsidRPr="00D137D3" w:rsidRDefault="00BB3394" w:rsidP="00A210B4">
            <w:pPr>
              <w:pStyle w:val="TableTitle1"/>
              <w:rPr>
                <w:rFonts w:eastAsia="SimSun"/>
              </w:rPr>
            </w:pPr>
            <w:r w:rsidRPr="00D137D3">
              <w:rPr>
                <w:rFonts w:eastAsia="SimSun"/>
              </w:rPr>
              <w:t>Date</w:t>
            </w:r>
          </w:p>
        </w:tc>
        <w:tc>
          <w:tcPr>
            <w:tcW w:w="726" w:type="pct"/>
          </w:tcPr>
          <w:p w:rsidR="00BB3394" w:rsidRPr="00D137D3" w:rsidRDefault="00BB3394" w:rsidP="00A210B4">
            <w:pPr>
              <w:pStyle w:val="TableTitle1"/>
              <w:rPr>
                <w:rFonts w:eastAsia="SimSun"/>
              </w:rPr>
            </w:pPr>
            <w:r w:rsidRPr="00D137D3">
              <w:rPr>
                <w:rFonts w:eastAsia="SimSun"/>
              </w:rPr>
              <w:t>Author</w:t>
            </w:r>
          </w:p>
        </w:tc>
        <w:tc>
          <w:tcPr>
            <w:tcW w:w="2263" w:type="pct"/>
          </w:tcPr>
          <w:p w:rsidR="00BB3394" w:rsidRPr="00D137D3" w:rsidRDefault="00BB3394" w:rsidP="00A210B4">
            <w:pPr>
              <w:pStyle w:val="TableTitle1"/>
              <w:rPr>
                <w:rFonts w:eastAsia="SimSun"/>
              </w:rPr>
            </w:pPr>
            <w:r w:rsidRPr="00D137D3">
              <w:rPr>
                <w:rFonts w:eastAsia="SimSun"/>
              </w:rPr>
              <w:t>Description</w:t>
            </w:r>
          </w:p>
        </w:tc>
        <w:tc>
          <w:tcPr>
            <w:tcW w:w="855" w:type="pct"/>
          </w:tcPr>
          <w:p w:rsidR="00BB3394" w:rsidRPr="00D137D3" w:rsidRDefault="00BB3394" w:rsidP="00A210B4">
            <w:pPr>
              <w:pStyle w:val="TableTitle1"/>
              <w:rPr>
                <w:rFonts w:eastAsia="SimSun"/>
              </w:rPr>
            </w:pPr>
            <w:r w:rsidRPr="00D137D3">
              <w:rPr>
                <w:rFonts w:eastAsia="SimSun"/>
              </w:rPr>
              <w:t>Distribution</w:t>
            </w:r>
          </w:p>
        </w:tc>
      </w:tr>
      <w:tr w:rsidR="00BB3394" w:rsidRPr="00D137D3" w:rsidTr="00D137D3">
        <w:trPr>
          <w:cantSplit/>
        </w:trPr>
        <w:tc>
          <w:tcPr>
            <w:tcW w:w="473" w:type="pct"/>
          </w:tcPr>
          <w:p w:rsidR="00BB3394" w:rsidRPr="00D137D3" w:rsidRDefault="00BB3394" w:rsidP="00A210B4">
            <w:pPr>
              <w:pStyle w:val="TableText"/>
              <w:rPr>
                <w:rFonts w:eastAsia="SimSun"/>
              </w:rPr>
            </w:pPr>
            <w:r w:rsidRPr="00D137D3">
              <w:rPr>
                <w:rFonts w:eastAsia="SimSun"/>
              </w:rPr>
              <w:t>0.01</w:t>
            </w:r>
          </w:p>
        </w:tc>
        <w:tc>
          <w:tcPr>
            <w:tcW w:w="683" w:type="pct"/>
          </w:tcPr>
          <w:p w:rsidR="00BB3394" w:rsidRPr="00D137D3" w:rsidRDefault="00BB3394" w:rsidP="00A210B4">
            <w:pPr>
              <w:pStyle w:val="TableText"/>
              <w:rPr>
                <w:rFonts w:eastAsia="SimSun"/>
              </w:rPr>
            </w:pPr>
            <w:r w:rsidRPr="00D137D3">
              <w:rPr>
                <w:rFonts w:eastAsia="SimSun"/>
              </w:rPr>
              <w:t>04/04/2016</w:t>
            </w:r>
          </w:p>
        </w:tc>
        <w:tc>
          <w:tcPr>
            <w:tcW w:w="726" w:type="pct"/>
          </w:tcPr>
          <w:p w:rsidR="00BB3394" w:rsidRPr="00D137D3" w:rsidRDefault="00BB3394" w:rsidP="00A210B4">
            <w:pPr>
              <w:pStyle w:val="TableText"/>
              <w:rPr>
                <w:rFonts w:eastAsia="SimSun"/>
              </w:rPr>
            </w:pPr>
            <w:r w:rsidRPr="00D137D3">
              <w:rPr>
                <w:rFonts w:eastAsia="SimSun"/>
              </w:rPr>
              <w:t>Clare Scully</w:t>
            </w:r>
          </w:p>
        </w:tc>
        <w:tc>
          <w:tcPr>
            <w:tcW w:w="2263" w:type="pct"/>
          </w:tcPr>
          <w:p w:rsidR="00BB3394" w:rsidRPr="00D137D3" w:rsidRDefault="00BB3394" w:rsidP="00A210B4">
            <w:pPr>
              <w:pStyle w:val="TableText"/>
              <w:rPr>
                <w:rFonts w:eastAsia="SimSun"/>
              </w:rPr>
            </w:pPr>
            <w:r w:rsidRPr="00D137D3">
              <w:rPr>
                <w:rFonts w:eastAsia="SimSun"/>
              </w:rPr>
              <w:t>Initial draft to kick off documentation process</w:t>
            </w:r>
          </w:p>
        </w:tc>
        <w:tc>
          <w:tcPr>
            <w:tcW w:w="855" w:type="pct"/>
          </w:tcPr>
          <w:p w:rsidR="00BB3394" w:rsidRPr="00D137D3" w:rsidRDefault="00BB3394" w:rsidP="00A210B4">
            <w:pPr>
              <w:pStyle w:val="TableText"/>
              <w:rPr>
                <w:rFonts w:eastAsia="SimSun"/>
              </w:rPr>
            </w:pPr>
            <w:r w:rsidRPr="00D137D3">
              <w:rPr>
                <w:rFonts w:eastAsia="SimSun"/>
              </w:rPr>
              <w:t>Internal</w:t>
            </w:r>
          </w:p>
        </w:tc>
      </w:tr>
      <w:tr w:rsidR="00BB3394" w:rsidRPr="00D137D3" w:rsidTr="00D137D3">
        <w:trPr>
          <w:cantSplit/>
        </w:trPr>
        <w:tc>
          <w:tcPr>
            <w:tcW w:w="473" w:type="pct"/>
          </w:tcPr>
          <w:p w:rsidR="00BB3394" w:rsidRPr="00D137D3" w:rsidRDefault="00BB3394" w:rsidP="00A210B4">
            <w:pPr>
              <w:pStyle w:val="TableText"/>
              <w:rPr>
                <w:rFonts w:eastAsia="SimSun"/>
              </w:rPr>
            </w:pPr>
            <w:r w:rsidRPr="00D137D3">
              <w:rPr>
                <w:rFonts w:eastAsia="SimSun"/>
              </w:rPr>
              <w:t>1.00</w:t>
            </w:r>
          </w:p>
        </w:tc>
        <w:tc>
          <w:tcPr>
            <w:tcW w:w="683" w:type="pct"/>
          </w:tcPr>
          <w:p w:rsidR="00BB3394" w:rsidRPr="00D137D3" w:rsidRDefault="00BB3394" w:rsidP="00A210B4">
            <w:pPr>
              <w:pStyle w:val="TableText"/>
              <w:rPr>
                <w:rFonts w:eastAsia="SimSun"/>
              </w:rPr>
            </w:pPr>
            <w:r w:rsidRPr="00D137D3">
              <w:rPr>
                <w:rFonts w:eastAsia="SimSun"/>
              </w:rPr>
              <w:t>12/04/2016</w:t>
            </w:r>
          </w:p>
        </w:tc>
        <w:tc>
          <w:tcPr>
            <w:tcW w:w="726" w:type="pct"/>
          </w:tcPr>
          <w:p w:rsidR="00BB3394" w:rsidRPr="00D137D3" w:rsidRDefault="00BB3394" w:rsidP="00A210B4">
            <w:pPr>
              <w:pStyle w:val="TableText"/>
              <w:rPr>
                <w:rFonts w:eastAsia="SimSun"/>
              </w:rPr>
            </w:pPr>
            <w:r w:rsidRPr="00D137D3">
              <w:rPr>
                <w:rFonts w:eastAsia="SimSun"/>
              </w:rPr>
              <w:t>Clare Scully</w:t>
            </w:r>
          </w:p>
        </w:tc>
        <w:tc>
          <w:tcPr>
            <w:tcW w:w="2263" w:type="pct"/>
          </w:tcPr>
          <w:p w:rsidR="00BB3394" w:rsidRPr="00D137D3" w:rsidRDefault="00BB3394" w:rsidP="00A210B4">
            <w:pPr>
              <w:pStyle w:val="TableText"/>
              <w:rPr>
                <w:rFonts w:eastAsia="SimSun"/>
              </w:rPr>
            </w:pPr>
            <w:r w:rsidRPr="00D137D3">
              <w:rPr>
                <w:rFonts w:eastAsia="SimSun"/>
              </w:rPr>
              <w:t>Update following internal review</w:t>
            </w:r>
          </w:p>
        </w:tc>
        <w:tc>
          <w:tcPr>
            <w:tcW w:w="855" w:type="pct"/>
          </w:tcPr>
          <w:p w:rsidR="00BB3394" w:rsidRPr="00D137D3" w:rsidRDefault="00BB3394" w:rsidP="00A210B4">
            <w:pPr>
              <w:pStyle w:val="TableText"/>
              <w:rPr>
                <w:rFonts w:eastAsia="SimSun"/>
              </w:rPr>
            </w:pPr>
            <w:r w:rsidRPr="00D137D3">
              <w:rPr>
                <w:rFonts w:eastAsia="SimSun"/>
              </w:rPr>
              <w:t>Internal</w:t>
            </w:r>
          </w:p>
        </w:tc>
      </w:tr>
      <w:tr w:rsidR="00BB3394" w:rsidRPr="00D137D3" w:rsidTr="00D137D3">
        <w:trPr>
          <w:cantSplit/>
        </w:trPr>
        <w:tc>
          <w:tcPr>
            <w:tcW w:w="473" w:type="pct"/>
          </w:tcPr>
          <w:p w:rsidR="00BB3394" w:rsidRPr="00D137D3" w:rsidRDefault="00BB3394" w:rsidP="00A210B4">
            <w:pPr>
              <w:pStyle w:val="TableText"/>
              <w:rPr>
                <w:rFonts w:eastAsia="SimSun"/>
              </w:rPr>
            </w:pPr>
            <w:ins w:id="6" w:author="DJ846" w:date="2016-06-24T14:10:00Z">
              <w:r>
                <w:rPr>
                  <w:rFonts w:eastAsia="SimSun"/>
                </w:rPr>
                <w:t>2.00</w:t>
              </w:r>
            </w:ins>
          </w:p>
        </w:tc>
        <w:tc>
          <w:tcPr>
            <w:tcW w:w="683" w:type="pct"/>
          </w:tcPr>
          <w:p w:rsidR="00BB3394" w:rsidRPr="00D137D3" w:rsidRDefault="00BB3394" w:rsidP="00A210B4">
            <w:pPr>
              <w:pStyle w:val="TableText"/>
              <w:rPr>
                <w:rFonts w:eastAsia="SimSun"/>
              </w:rPr>
            </w:pPr>
            <w:ins w:id="7" w:author="DJ846" w:date="2016-06-24T14:10:00Z">
              <w:r>
                <w:rPr>
                  <w:rFonts w:eastAsia="SimSun"/>
                </w:rPr>
                <w:t>24/06/2016</w:t>
              </w:r>
            </w:ins>
          </w:p>
        </w:tc>
        <w:tc>
          <w:tcPr>
            <w:tcW w:w="726" w:type="pct"/>
          </w:tcPr>
          <w:p w:rsidR="00BB3394" w:rsidRPr="00D137D3" w:rsidRDefault="00BB3394" w:rsidP="00A210B4">
            <w:pPr>
              <w:pStyle w:val="TableText"/>
              <w:rPr>
                <w:rFonts w:eastAsia="SimSun"/>
              </w:rPr>
            </w:pPr>
            <w:ins w:id="8" w:author="DJ846" w:date="2016-06-24T14:10:00Z">
              <w:r>
                <w:rPr>
                  <w:rFonts w:eastAsia="SimSun"/>
                </w:rPr>
                <w:t>Clare Scully</w:t>
              </w:r>
            </w:ins>
          </w:p>
        </w:tc>
        <w:tc>
          <w:tcPr>
            <w:tcW w:w="2263" w:type="pct"/>
          </w:tcPr>
          <w:p w:rsidR="00BB3394" w:rsidRPr="00D137D3" w:rsidRDefault="00BB3394" w:rsidP="00A210B4">
            <w:pPr>
              <w:pStyle w:val="TableText"/>
              <w:rPr>
                <w:rFonts w:eastAsia="SimSun"/>
              </w:rPr>
            </w:pPr>
            <w:ins w:id="9" w:author="DJ846" w:date="2016-06-24T14:10:00Z">
              <w:r>
                <w:rPr>
                  <w:rFonts w:eastAsia="SimSun"/>
                </w:rPr>
                <w:t>Updated following feedback from Mediolanum and Cronos</w:t>
              </w:r>
            </w:ins>
          </w:p>
        </w:tc>
        <w:tc>
          <w:tcPr>
            <w:tcW w:w="855" w:type="pct"/>
          </w:tcPr>
          <w:p w:rsidR="00BB3394" w:rsidRPr="00D137D3" w:rsidRDefault="00BB3394" w:rsidP="00A210B4">
            <w:pPr>
              <w:pStyle w:val="TableText"/>
              <w:rPr>
                <w:rFonts w:eastAsia="SimSun"/>
              </w:rPr>
            </w:pPr>
            <w:ins w:id="10" w:author="DJ846" w:date="2016-06-24T14:10:00Z">
              <w:r>
                <w:rPr>
                  <w:rFonts w:eastAsia="SimSun"/>
                </w:rPr>
                <w:t>All stakeholders</w:t>
              </w:r>
            </w:ins>
          </w:p>
        </w:tc>
      </w:tr>
    </w:tbl>
    <w:p w:rsidR="00BB3394" w:rsidRDefault="00BB3394" w:rsidP="00584960">
      <w:pPr>
        <w:pStyle w:val="BodyText"/>
        <w:rPr>
          <w:lang w:val="en-GB"/>
        </w:rPr>
      </w:pPr>
      <w:bookmarkStart w:id="11" w:name="TOCEnd"/>
      <w:bookmarkEnd w:id="11"/>
    </w:p>
    <w:p w:rsidR="00BB3394" w:rsidRDefault="00BB3394" w:rsidP="00584960">
      <w:pPr>
        <w:pStyle w:val="BodyText"/>
        <w:rPr>
          <w:lang w:val="en-GB"/>
        </w:rPr>
        <w:sectPr w:rsidR="00BB3394" w:rsidSect="00A210B4">
          <w:footerReference w:type="default" r:id="rId7"/>
          <w:footerReference w:type="first" r:id="rId8"/>
          <w:pgSz w:w="11909" w:h="16834" w:code="9"/>
          <w:pgMar w:top="964" w:right="1077" w:bottom="567" w:left="1077" w:header="0" w:footer="431" w:gutter="0"/>
          <w:pgNumType w:start="1"/>
          <w:cols w:space="708"/>
          <w:titlePg/>
          <w:docGrid w:linePitch="360"/>
        </w:sectPr>
      </w:pPr>
    </w:p>
    <w:p w:rsidR="00BB3394" w:rsidRDefault="00BB3394" w:rsidP="00A210B4">
      <w:pPr>
        <w:pStyle w:val="TOCHeading"/>
      </w:pPr>
      <w:bookmarkStart w:id="12" w:name="_Toc447533978"/>
      <w:r w:rsidRPr="00A210B4">
        <w:t>Table of Contents</w:t>
      </w:r>
      <w:bookmarkEnd w:id="12"/>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9971"/>
      </w:tblGrid>
      <w:tr w:rsidR="00BB3394" w:rsidRPr="003B7B77" w:rsidTr="00A210B4">
        <w:tc>
          <w:tcPr>
            <w:tcW w:w="5000" w:type="pct"/>
            <w:shd w:val="clear" w:color="auto" w:fill="E0E0E0"/>
          </w:tcPr>
          <w:p w:rsidR="00BB3394" w:rsidRPr="003B7B77" w:rsidRDefault="00BB3394" w:rsidP="00A210B4">
            <w:pPr>
              <w:pStyle w:val="TableText"/>
            </w:pPr>
            <w:r w:rsidRPr="003B7B77">
              <w:t>The purpose of this document is to:</w:t>
            </w:r>
          </w:p>
          <w:p w:rsidR="00BB3394" w:rsidRPr="00DF4F4A" w:rsidRDefault="00BB3394" w:rsidP="00A210B4">
            <w:pPr>
              <w:pStyle w:val="TableBullet1"/>
            </w:pPr>
            <w:r w:rsidRPr="00DF4F4A">
              <w:t>Provide a vision for the expected outcome of the project.</w:t>
            </w:r>
          </w:p>
          <w:p w:rsidR="00BB3394" w:rsidRPr="00DF4F4A" w:rsidRDefault="00BB3394" w:rsidP="00A210B4">
            <w:pPr>
              <w:pStyle w:val="TableBullet1"/>
            </w:pPr>
            <w:r w:rsidRPr="00DF4F4A">
              <w:t>Act as a form of agreement, outlining project particulars and deliverables.</w:t>
            </w:r>
          </w:p>
          <w:p w:rsidR="00BB3394" w:rsidRPr="00DF4F4A" w:rsidRDefault="00BB3394" w:rsidP="00A210B4">
            <w:pPr>
              <w:pStyle w:val="TableBullet1"/>
            </w:pPr>
            <w:r w:rsidRPr="00DF4F4A">
              <w:rPr>
                <w:b/>
                <w:bCs/>
              </w:rPr>
              <w:t>Note</w:t>
            </w:r>
            <w:r w:rsidRPr="00DF4F4A">
              <w:t>: Requirements do not necessarily have to be collected and presented in this artefact format. If requirements software tools or alternate formats such as use cases are being used, then printed output of these formats can be substituted here.</w:t>
            </w:r>
          </w:p>
        </w:tc>
      </w:tr>
    </w:tbl>
    <w:p w:rsidR="00BB3394" w:rsidRDefault="00BB3394">
      <w:pPr>
        <w:pStyle w:val="TOC1"/>
        <w:rPr>
          <w:rFonts w:ascii="Times New Roman" w:hAnsi="Times New Roman"/>
          <w:color w:val="auto"/>
          <w:kern w:val="0"/>
          <w:sz w:val="24"/>
          <w:szCs w:val="24"/>
          <w:lang w:eastAsia="ko-KR"/>
        </w:rPr>
      </w:pPr>
      <w:r>
        <w:rPr>
          <w:rFonts w:cs="Arial"/>
        </w:rPr>
        <w:fldChar w:fldCharType="begin"/>
      </w:r>
      <w:r>
        <w:rPr>
          <w:rFonts w:cs="Arial"/>
        </w:rPr>
        <w:instrText xml:space="preserve"> TOC \o "1-3" \h \z \t "NumHead 1;1;NumHead 2;2;NumHead 3;3" </w:instrText>
      </w:r>
      <w:r>
        <w:rPr>
          <w:rFonts w:cs="Arial"/>
        </w:rPr>
        <w:fldChar w:fldCharType="separate"/>
      </w:r>
      <w:hyperlink w:anchor="_Toc447533977" w:history="1">
        <w:r w:rsidRPr="007E58B7">
          <w:rPr>
            <w:rStyle w:val="Hyperlink"/>
            <w:lang w:eastAsia="ja-JP"/>
          </w:rPr>
          <w:t>Revision List</w:t>
        </w:r>
        <w:r>
          <w:rPr>
            <w:webHidden/>
          </w:rPr>
          <w:tab/>
        </w:r>
        <w:r>
          <w:rPr>
            <w:webHidden/>
          </w:rPr>
          <w:fldChar w:fldCharType="begin"/>
        </w:r>
        <w:r>
          <w:rPr>
            <w:webHidden/>
          </w:rPr>
          <w:instrText xml:space="preserve"> PAGEREF _Toc447533977 \h </w:instrText>
        </w:r>
        <w:r>
          <w:rPr>
            <w:webHidden/>
          </w:rPr>
        </w:r>
        <w:r>
          <w:rPr>
            <w:webHidden/>
          </w:rPr>
          <w:fldChar w:fldCharType="separate"/>
        </w:r>
        <w:r>
          <w:rPr>
            <w:webHidden/>
          </w:rPr>
          <w:t>2</w:t>
        </w:r>
        <w:r>
          <w:rPr>
            <w:webHidden/>
          </w:rPr>
          <w:fldChar w:fldCharType="end"/>
        </w:r>
      </w:hyperlink>
    </w:p>
    <w:p w:rsidR="00BB3394" w:rsidRDefault="00BB3394">
      <w:pPr>
        <w:pStyle w:val="TOC1"/>
        <w:rPr>
          <w:rFonts w:ascii="Times New Roman" w:hAnsi="Times New Roman"/>
          <w:color w:val="auto"/>
          <w:kern w:val="0"/>
          <w:sz w:val="24"/>
          <w:szCs w:val="24"/>
          <w:lang w:eastAsia="ko-KR"/>
        </w:rPr>
      </w:pPr>
      <w:hyperlink w:anchor="_Toc447533978" w:history="1">
        <w:r w:rsidRPr="007E58B7">
          <w:rPr>
            <w:rStyle w:val="Hyperlink"/>
            <w:lang w:eastAsia="ja-JP"/>
          </w:rPr>
          <w:t>Table of Contents</w:t>
        </w:r>
        <w:r>
          <w:rPr>
            <w:webHidden/>
          </w:rPr>
          <w:tab/>
        </w:r>
        <w:r>
          <w:rPr>
            <w:webHidden/>
          </w:rPr>
          <w:fldChar w:fldCharType="begin"/>
        </w:r>
        <w:r>
          <w:rPr>
            <w:webHidden/>
          </w:rPr>
          <w:instrText xml:space="preserve"> PAGEREF _Toc447533978 \h </w:instrText>
        </w:r>
        <w:r>
          <w:rPr>
            <w:webHidden/>
          </w:rPr>
        </w:r>
        <w:r>
          <w:rPr>
            <w:webHidden/>
          </w:rPr>
          <w:fldChar w:fldCharType="separate"/>
        </w:r>
        <w:r>
          <w:rPr>
            <w:webHidden/>
          </w:rPr>
          <w:t>1</w:t>
        </w:r>
        <w:r>
          <w:rPr>
            <w:webHidden/>
          </w:rPr>
          <w:fldChar w:fldCharType="end"/>
        </w:r>
      </w:hyperlink>
    </w:p>
    <w:p w:rsidR="00BB3394" w:rsidRDefault="00BB3394">
      <w:pPr>
        <w:pStyle w:val="TOC1"/>
        <w:rPr>
          <w:rFonts w:ascii="Times New Roman" w:hAnsi="Times New Roman"/>
          <w:color w:val="auto"/>
          <w:kern w:val="0"/>
          <w:sz w:val="24"/>
          <w:szCs w:val="24"/>
          <w:lang w:eastAsia="ko-KR"/>
        </w:rPr>
      </w:pPr>
      <w:hyperlink w:anchor="_Toc447533979" w:history="1">
        <w:r w:rsidRPr="007E58B7">
          <w:rPr>
            <w:rStyle w:val="Hyperlink"/>
            <w:lang w:eastAsia="ja-JP"/>
          </w:rPr>
          <w:t>1.</w:t>
        </w:r>
        <w:r>
          <w:rPr>
            <w:rFonts w:ascii="Times New Roman" w:hAnsi="Times New Roman"/>
            <w:color w:val="auto"/>
            <w:kern w:val="0"/>
            <w:sz w:val="24"/>
            <w:szCs w:val="24"/>
            <w:lang w:eastAsia="ko-KR"/>
          </w:rPr>
          <w:tab/>
        </w:r>
        <w:r w:rsidRPr="007E58B7">
          <w:rPr>
            <w:rStyle w:val="Hyperlink"/>
            <w:lang w:eastAsia="ja-JP"/>
          </w:rPr>
          <w:t>Executive Summary</w:t>
        </w:r>
        <w:r>
          <w:rPr>
            <w:webHidden/>
          </w:rPr>
          <w:tab/>
        </w:r>
        <w:r>
          <w:rPr>
            <w:webHidden/>
          </w:rPr>
          <w:fldChar w:fldCharType="begin"/>
        </w:r>
        <w:r>
          <w:rPr>
            <w:webHidden/>
          </w:rPr>
          <w:instrText xml:space="preserve"> PAGEREF _Toc447533979 \h </w:instrText>
        </w:r>
        <w:r>
          <w:rPr>
            <w:webHidden/>
          </w:rPr>
        </w:r>
        <w:r>
          <w:rPr>
            <w:webHidden/>
          </w:rPr>
          <w:fldChar w:fldCharType="separate"/>
        </w:r>
        <w:r>
          <w:rPr>
            <w:webHidden/>
          </w:rPr>
          <w:t>2</w:t>
        </w:r>
        <w:r>
          <w:rPr>
            <w:webHidden/>
          </w:rPr>
          <w:fldChar w:fldCharType="end"/>
        </w:r>
      </w:hyperlink>
    </w:p>
    <w:p w:rsidR="00BB3394" w:rsidRDefault="00BB3394">
      <w:pPr>
        <w:pStyle w:val="TOC2"/>
        <w:rPr>
          <w:rFonts w:ascii="Times New Roman" w:hAnsi="Times New Roman"/>
          <w:color w:val="auto"/>
          <w:kern w:val="0"/>
          <w:sz w:val="24"/>
          <w:szCs w:val="24"/>
          <w:lang w:val="en-US" w:eastAsia="ko-KR"/>
        </w:rPr>
      </w:pPr>
      <w:hyperlink w:anchor="_Toc447533980" w:history="1">
        <w:r w:rsidRPr="007E58B7">
          <w:rPr>
            <w:rStyle w:val="Hyperlink"/>
            <w:lang w:eastAsia="ja-JP"/>
          </w:rPr>
          <w:t>1.1.</w:t>
        </w:r>
        <w:r>
          <w:rPr>
            <w:rFonts w:ascii="Times New Roman" w:hAnsi="Times New Roman"/>
            <w:color w:val="auto"/>
            <w:kern w:val="0"/>
            <w:sz w:val="24"/>
            <w:szCs w:val="24"/>
            <w:lang w:val="en-US" w:eastAsia="ko-KR"/>
          </w:rPr>
          <w:tab/>
        </w:r>
        <w:r w:rsidRPr="007E58B7">
          <w:rPr>
            <w:rStyle w:val="Hyperlink"/>
            <w:lang w:eastAsia="ja-JP"/>
          </w:rPr>
          <w:t>Project Identification</w:t>
        </w:r>
        <w:r>
          <w:rPr>
            <w:webHidden/>
          </w:rPr>
          <w:tab/>
        </w:r>
        <w:r>
          <w:rPr>
            <w:webHidden/>
          </w:rPr>
          <w:fldChar w:fldCharType="begin"/>
        </w:r>
        <w:r>
          <w:rPr>
            <w:webHidden/>
          </w:rPr>
          <w:instrText xml:space="preserve"> PAGEREF _Toc447533980 \h </w:instrText>
        </w:r>
        <w:r>
          <w:rPr>
            <w:webHidden/>
          </w:rPr>
        </w:r>
        <w:r>
          <w:rPr>
            <w:webHidden/>
          </w:rPr>
          <w:fldChar w:fldCharType="separate"/>
        </w:r>
        <w:r>
          <w:rPr>
            <w:webHidden/>
          </w:rPr>
          <w:t>2</w:t>
        </w:r>
        <w:r>
          <w:rPr>
            <w:webHidden/>
          </w:rPr>
          <w:fldChar w:fldCharType="end"/>
        </w:r>
      </w:hyperlink>
    </w:p>
    <w:p w:rsidR="00BB3394" w:rsidRDefault="00BB3394">
      <w:pPr>
        <w:pStyle w:val="TOC2"/>
        <w:rPr>
          <w:rFonts w:ascii="Times New Roman" w:hAnsi="Times New Roman"/>
          <w:color w:val="auto"/>
          <w:kern w:val="0"/>
          <w:sz w:val="24"/>
          <w:szCs w:val="24"/>
          <w:lang w:val="en-US" w:eastAsia="ko-KR"/>
        </w:rPr>
      </w:pPr>
      <w:hyperlink w:anchor="_Toc447533981" w:history="1">
        <w:r w:rsidRPr="007E58B7">
          <w:rPr>
            <w:rStyle w:val="Hyperlink"/>
            <w:lang w:eastAsia="ja-JP"/>
          </w:rPr>
          <w:t>1.2.</w:t>
        </w:r>
        <w:r>
          <w:rPr>
            <w:rFonts w:ascii="Times New Roman" w:hAnsi="Times New Roman"/>
            <w:color w:val="auto"/>
            <w:kern w:val="0"/>
            <w:sz w:val="24"/>
            <w:szCs w:val="24"/>
            <w:lang w:val="en-US" w:eastAsia="ko-KR"/>
          </w:rPr>
          <w:tab/>
        </w:r>
        <w:r w:rsidRPr="007E58B7">
          <w:rPr>
            <w:rStyle w:val="Hyperlink"/>
            <w:lang w:eastAsia="ja-JP"/>
          </w:rPr>
          <w:t>Related Documents</w:t>
        </w:r>
        <w:r>
          <w:rPr>
            <w:webHidden/>
          </w:rPr>
          <w:tab/>
        </w:r>
        <w:r>
          <w:rPr>
            <w:webHidden/>
          </w:rPr>
          <w:fldChar w:fldCharType="begin"/>
        </w:r>
        <w:r>
          <w:rPr>
            <w:webHidden/>
          </w:rPr>
          <w:instrText xml:space="preserve"> PAGEREF _Toc447533981 \h </w:instrText>
        </w:r>
        <w:r>
          <w:rPr>
            <w:webHidden/>
          </w:rPr>
        </w:r>
        <w:r>
          <w:rPr>
            <w:webHidden/>
          </w:rPr>
          <w:fldChar w:fldCharType="separate"/>
        </w:r>
        <w:r>
          <w:rPr>
            <w:webHidden/>
          </w:rPr>
          <w:t>2</w:t>
        </w:r>
        <w:r>
          <w:rPr>
            <w:webHidden/>
          </w:rPr>
          <w:fldChar w:fldCharType="end"/>
        </w:r>
      </w:hyperlink>
    </w:p>
    <w:p w:rsidR="00BB3394" w:rsidRDefault="00BB3394">
      <w:pPr>
        <w:pStyle w:val="TOC1"/>
        <w:rPr>
          <w:rFonts w:ascii="Times New Roman" w:hAnsi="Times New Roman"/>
          <w:color w:val="auto"/>
          <w:kern w:val="0"/>
          <w:sz w:val="24"/>
          <w:szCs w:val="24"/>
          <w:lang w:eastAsia="ko-KR"/>
        </w:rPr>
      </w:pPr>
      <w:r>
        <w:fldChar w:fldCharType="begin"/>
      </w:r>
      <w:r>
        <w:instrText>HYPERLINK \l "_Toc447533982"</w:instrText>
      </w:r>
      <w:r>
        <w:fldChar w:fldCharType="separate"/>
      </w:r>
      <w:r w:rsidRPr="007E58B7">
        <w:rPr>
          <w:rStyle w:val="Hyperlink"/>
          <w:lang w:eastAsia="ja-JP"/>
        </w:rPr>
        <w:t>2.</w:t>
      </w:r>
      <w:r>
        <w:rPr>
          <w:rFonts w:ascii="Times New Roman" w:hAnsi="Times New Roman"/>
          <w:color w:val="auto"/>
          <w:kern w:val="0"/>
          <w:sz w:val="24"/>
          <w:szCs w:val="24"/>
          <w:lang w:eastAsia="ko-KR"/>
        </w:rPr>
        <w:tab/>
      </w:r>
      <w:r w:rsidRPr="007E58B7">
        <w:rPr>
          <w:rStyle w:val="Hyperlink"/>
          <w:lang w:eastAsia="ja-JP"/>
        </w:rPr>
        <w:t>Project Description</w:t>
      </w:r>
      <w:r>
        <w:rPr>
          <w:webHidden/>
        </w:rPr>
        <w:tab/>
      </w:r>
      <w:r>
        <w:rPr>
          <w:webHidden/>
        </w:rPr>
        <w:fldChar w:fldCharType="begin"/>
      </w:r>
      <w:r>
        <w:rPr>
          <w:webHidden/>
        </w:rPr>
        <w:instrText xml:space="preserve"> PAGEREF _Toc447533982 \h </w:instrText>
      </w:r>
      <w:r>
        <w:rPr>
          <w:webHidden/>
        </w:rPr>
      </w:r>
      <w:r>
        <w:rPr>
          <w:webHidden/>
        </w:rPr>
        <w:fldChar w:fldCharType="separate"/>
      </w:r>
      <w:ins w:id="13" w:author="DJ846" w:date="2016-06-24T13:52:00Z">
        <w:r>
          <w:rPr>
            <w:webHidden/>
          </w:rPr>
          <w:t>2</w:t>
        </w:r>
      </w:ins>
      <w:del w:id="14" w:author="DJ846" w:date="2016-06-24T13:52:00Z">
        <w:r w:rsidDel="00DB02C3">
          <w:rPr>
            <w:webHidden/>
          </w:rPr>
          <w:delText>3</w:delText>
        </w:r>
      </w:del>
      <w:r>
        <w:rPr>
          <w:webHidden/>
        </w:rPr>
        <w:fldChar w:fldCharType="end"/>
      </w:r>
      <w:r>
        <w:fldChar w:fldCharType="end"/>
      </w:r>
    </w:p>
    <w:p w:rsidR="00BB3394" w:rsidRDefault="00BB3394">
      <w:pPr>
        <w:pStyle w:val="TOC2"/>
        <w:rPr>
          <w:rFonts w:ascii="Times New Roman" w:hAnsi="Times New Roman"/>
          <w:color w:val="auto"/>
          <w:kern w:val="0"/>
          <w:sz w:val="24"/>
          <w:szCs w:val="24"/>
          <w:lang w:val="en-US" w:eastAsia="ko-KR"/>
        </w:rPr>
      </w:pPr>
      <w:r>
        <w:fldChar w:fldCharType="begin"/>
      </w:r>
      <w:r>
        <w:instrText>HYPERLINK \l "_Toc447533983"</w:instrText>
      </w:r>
      <w:r>
        <w:fldChar w:fldCharType="separate"/>
      </w:r>
      <w:r w:rsidRPr="007E58B7">
        <w:rPr>
          <w:rStyle w:val="Hyperlink"/>
          <w:lang w:eastAsia="ja-JP"/>
        </w:rPr>
        <w:t>2.1.</w:t>
      </w:r>
      <w:r>
        <w:rPr>
          <w:rFonts w:ascii="Times New Roman" w:hAnsi="Times New Roman"/>
          <w:color w:val="auto"/>
          <w:kern w:val="0"/>
          <w:sz w:val="24"/>
          <w:szCs w:val="24"/>
          <w:lang w:val="en-US" w:eastAsia="ko-KR"/>
        </w:rPr>
        <w:tab/>
      </w:r>
      <w:r w:rsidRPr="007E58B7">
        <w:rPr>
          <w:rStyle w:val="Hyperlink"/>
          <w:lang w:eastAsia="ja-JP"/>
        </w:rPr>
        <w:t>Purpose</w:t>
      </w:r>
      <w:r>
        <w:rPr>
          <w:webHidden/>
        </w:rPr>
        <w:tab/>
      </w:r>
      <w:r>
        <w:rPr>
          <w:webHidden/>
        </w:rPr>
        <w:fldChar w:fldCharType="begin"/>
      </w:r>
      <w:r>
        <w:rPr>
          <w:webHidden/>
        </w:rPr>
        <w:instrText xml:space="preserve"> PAGEREF _Toc447533983 \h </w:instrText>
      </w:r>
      <w:r>
        <w:rPr>
          <w:webHidden/>
        </w:rPr>
      </w:r>
      <w:r>
        <w:rPr>
          <w:webHidden/>
        </w:rPr>
        <w:fldChar w:fldCharType="separate"/>
      </w:r>
      <w:ins w:id="15" w:author="DJ846" w:date="2016-06-24T13:52:00Z">
        <w:r>
          <w:rPr>
            <w:webHidden/>
          </w:rPr>
          <w:t>2</w:t>
        </w:r>
      </w:ins>
      <w:del w:id="16" w:author="DJ846" w:date="2016-06-24T13:52:00Z">
        <w:r w:rsidDel="00DB02C3">
          <w:rPr>
            <w:webHidden/>
          </w:rPr>
          <w:delText>3</w:delText>
        </w:r>
      </w:del>
      <w:r>
        <w:rPr>
          <w:webHidden/>
        </w:rPr>
        <w:fldChar w:fldCharType="end"/>
      </w:r>
      <w:r>
        <w:fldChar w:fldCharType="end"/>
      </w:r>
    </w:p>
    <w:p w:rsidR="00BB3394" w:rsidRDefault="00BB3394">
      <w:pPr>
        <w:pStyle w:val="TOC2"/>
        <w:rPr>
          <w:rFonts w:ascii="Times New Roman" w:hAnsi="Times New Roman"/>
          <w:color w:val="auto"/>
          <w:kern w:val="0"/>
          <w:sz w:val="24"/>
          <w:szCs w:val="24"/>
          <w:lang w:val="en-US" w:eastAsia="ko-KR"/>
        </w:rPr>
      </w:pPr>
      <w:r>
        <w:fldChar w:fldCharType="begin"/>
      </w:r>
      <w:r>
        <w:instrText>HYPERLINK \l "_Toc447533984"</w:instrText>
      </w:r>
      <w:r>
        <w:fldChar w:fldCharType="separate"/>
      </w:r>
      <w:r w:rsidRPr="007E58B7">
        <w:rPr>
          <w:rStyle w:val="Hyperlink"/>
          <w:lang w:eastAsia="ja-JP"/>
        </w:rPr>
        <w:t>2.2.</w:t>
      </w:r>
      <w:r>
        <w:rPr>
          <w:rFonts w:ascii="Times New Roman" w:hAnsi="Times New Roman"/>
          <w:color w:val="auto"/>
          <w:kern w:val="0"/>
          <w:sz w:val="24"/>
          <w:szCs w:val="24"/>
          <w:lang w:val="en-US" w:eastAsia="ko-KR"/>
        </w:rPr>
        <w:tab/>
      </w:r>
      <w:r w:rsidRPr="007E58B7">
        <w:rPr>
          <w:rStyle w:val="Hyperlink"/>
          <w:lang w:eastAsia="ja-JP"/>
        </w:rPr>
        <w:t>Critical Success Factors</w:t>
      </w:r>
      <w:r>
        <w:rPr>
          <w:webHidden/>
        </w:rPr>
        <w:tab/>
      </w:r>
      <w:r>
        <w:rPr>
          <w:webHidden/>
        </w:rPr>
        <w:fldChar w:fldCharType="begin"/>
      </w:r>
      <w:r>
        <w:rPr>
          <w:webHidden/>
        </w:rPr>
        <w:instrText xml:space="preserve"> PAGEREF _Toc447533984 \h </w:instrText>
      </w:r>
      <w:r>
        <w:rPr>
          <w:webHidden/>
        </w:rPr>
      </w:r>
      <w:r>
        <w:rPr>
          <w:webHidden/>
        </w:rPr>
        <w:fldChar w:fldCharType="separate"/>
      </w:r>
      <w:ins w:id="17" w:author="DJ846" w:date="2016-06-24T13:52:00Z">
        <w:r>
          <w:rPr>
            <w:webHidden/>
          </w:rPr>
          <w:t>2</w:t>
        </w:r>
      </w:ins>
      <w:del w:id="18" w:author="DJ846" w:date="2016-06-24T13:52:00Z">
        <w:r w:rsidDel="00DB02C3">
          <w:rPr>
            <w:webHidden/>
          </w:rPr>
          <w:delText>3</w:delText>
        </w:r>
      </w:del>
      <w:r>
        <w:rPr>
          <w:webHidden/>
        </w:rPr>
        <w:fldChar w:fldCharType="end"/>
      </w:r>
      <w:r>
        <w:fldChar w:fldCharType="end"/>
      </w:r>
    </w:p>
    <w:p w:rsidR="00BB3394" w:rsidRDefault="00BB3394">
      <w:pPr>
        <w:pStyle w:val="TOC2"/>
        <w:rPr>
          <w:rFonts w:ascii="Times New Roman" w:hAnsi="Times New Roman"/>
          <w:color w:val="auto"/>
          <w:kern w:val="0"/>
          <w:sz w:val="24"/>
          <w:szCs w:val="24"/>
          <w:lang w:val="en-US" w:eastAsia="ko-KR"/>
        </w:rPr>
      </w:pPr>
      <w:r>
        <w:fldChar w:fldCharType="begin"/>
      </w:r>
      <w:r>
        <w:instrText>HYPERLINK \l "_Toc447533985"</w:instrText>
      </w:r>
      <w:r>
        <w:fldChar w:fldCharType="separate"/>
      </w:r>
      <w:r w:rsidRPr="007E58B7">
        <w:rPr>
          <w:rStyle w:val="Hyperlink"/>
          <w:lang w:eastAsia="ja-JP"/>
        </w:rPr>
        <w:t>2.3.</w:t>
      </w:r>
      <w:r>
        <w:rPr>
          <w:rFonts w:ascii="Times New Roman" w:hAnsi="Times New Roman"/>
          <w:color w:val="auto"/>
          <w:kern w:val="0"/>
          <w:sz w:val="24"/>
          <w:szCs w:val="24"/>
          <w:lang w:val="en-US" w:eastAsia="ko-KR"/>
        </w:rPr>
        <w:tab/>
      </w:r>
      <w:r w:rsidRPr="007E58B7">
        <w:rPr>
          <w:rStyle w:val="Hyperlink"/>
          <w:lang w:eastAsia="ja-JP"/>
        </w:rPr>
        <w:t>Processes Impacted</w:t>
      </w:r>
      <w:r>
        <w:rPr>
          <w:webHidden/>
        </w:rPr>
        <w:tab/>
      </w:r>
      <w:r>
        <w:rPr>
          <w:webHidden/>
        </w:rPr>
        <w:fldChar w:fldCharType="begin"/>
      </w:r>
      <w:r>
        <w:rPr>
          <w:webHidden/>
        </w:rPr>
        <w:instrText xml:space="preserve"> PAGEREF _Toc447533985 \h </w:instrText>
      </w:r>
      <w:r>
        <w:rPr>
          <w:webHidden/>
        </w:rPr>
      </w:r>
      <w:r>
        <w:rPr>
          <w:webHidden/>
        </w:rPr>
        <w:fldChar w:fldCharType="separate"/>
      </w:r>
      <w:ins w:id="19" w:author="DJ846" w:date="2016-06-24T13:52:00Z">
        <w:r>
          <w:rPr>
            <w:webHidden/>
          </w:rPr>
          <w:t>2</w:t>
        </w:r>
      </w:ins>
      <w:del w:id="20" w:author="DJ846" w:date="2016-06-24T13:52:00Z">
        <w:r w:rsidDel="00DB02C3">
          <w:rPr>
            <w:webHidden/>
          </w:rPr>
          <w:delText>3</w:delText>
        </w:r>
      </w:del>
      <w:r>
        <w:rPr>
          <w:webHidden/>
        </w:rPr>
        <w:fldChar w:fldCharType="end"/>
      </w:r>
      <w:r>
        <w:fldChar w:fldCharType="end"/>
      </w:r>
    </w:p>
    <w:p w:rsidR="00BB3394" w:rsidRDefault="00BB3394">
      <w:pPr>
        <w:pStyle w:val="TOC2"/>
        <w:rPr>
          <w:rFonts w:ascii="Times New Roman" w:hAnsi="Times New Roman"/>
          <w:color w:val="auto"/>
          <w:kern w:val="0"/>
          <w:sz w:val="24"/>
          <w:szCs w:val="24"/>
          <w:lang w:val="en-US" w:eastAsia="ko-KR"/>
        </w:rPr>
      </w:pPr>
      <w:r>
        <w:fldChar w:fldCharType="begin"/>
      </w:r>
      <w:r>
        <w:instrText>HYPERLINK \l "_Toc447533986"</w:instrText>
      </w:r>
      <w:r>
        <w:fldChar w:fldCharType="separate"/>
      </w:r>
      <w:r w:rsidRPr="007E58B7">
        <w:rPr>
          <w:rStyle w:val="Hyperlink"/>
          <w:lang w:eastAsia="ja-JP"/>
        </w:rPr>
        <w:t>2.4.</w:t>
      </w:r>
      <w:r>
        <w:rPr>
          <w:rFonts w:ascii="Times New Roman" w:hAnsi="Times New Roman"/>
          <w:color w:val="auto"/>
          <w:kern w:val="0"/>
          <w:sz w:val="24"/>
          <w:szCs w:val="24"/>
          <w:lang w:val="en-US" w:eastAsia="ko-KR"/>
        </w:rPr>
        <w:tab/>
      </w:r>
      <w:r w:rsidRPr="007E58B7">
        <w:rPr>
          <w:rStyle w:val="Hyperlink"/>
          <w:lang w:eastAsia="ja-JP"/>
        </w:rPr>
        <w:t>Business Requirements Scope</w:t>
      </w:r>
      <w:r>
        <w:rPr>
          <w:webHidden/>
        </w:rPr>
        <w:tab/>
      </w:r>
      <w:r>
        <w:rPr>
          <w:webHidden/>
        </w:rPr>
        <w:fldChar w:fldCharType="begin"/>
      </w:r>
      <w:r>
        <w:rPr>
          <w:webHidden/>
        </w:rPr>
        <w:instrText xml:space="preserve"> PAGEREF _Toc447533986 \h </w:instrText>
      </w:r>
      <w:r>
        <w:rPr>
          <w:webHidden/>
        </w:rPr>
      </w:r>
      <w:r>
        <w:rPr>
          <w:webHidden/>
        </w:rPr>
        <w:fldChar w:fldCharType="separate"/>
      </w:r>
      <w:ins w:id="21" w:author="DJ846" w:date="2016-06-24T13:52:00Z">
        <w:r>
          <w:rPr>
            <w:webHidden/>
          </w:rPr>
          <w:t>2</w:t>
        </w:r>
      </w:ins>
      <w:del w:id="22" w:author="DJ846" w:date="2016-06-24T13:52:00Z">
        <w:r w:rsidDel="00DB02C3">
          <w:rPr>
            <w:webHidden/>
          </w:rPr>
          <w:delText>3</w:delText>
        </w:r>
      </w:del>
      <w:r>
        <w:rPr>
          <w:webHidden/>
        </w:rPr>
        <w:fldChar w:fldCharType="end"/>
      </w:r>
      <w:r>
        <w:fldChar w:fldCharType="end"/>
      </w:r>
    </w:p>
    <w:p w:rsidR="00BB3394" w:rsidRDefault="00BB3394">
      <w:pPr>
        <w:pStyle w:val="TOC1"/>
        <w:rPr>
          <w:rFonts w:ascii="Times New Roman" w:hAnsi="Times New Roman"/>
          <w:color w:val="auto"/>
          <w:kern w:val="0"/>
          <w:sz w:val="24"/>
          <w:szCs w:val="24"/>
          <w:lang w:eastAsia="ko-KR"/>
        </w:rPr>
      </w:pPr>
      <w:r>
        <w:fldChar w:fldCharType="begin"/>
      </w:r>
      <w:r>
        <w:instrText>HYPERLINK \l "_Toc447533987"</w:instrText>
      </w:r>
      <w:r>
        <w:fldChar w:fldCharType="separate"/>
      </w:r>
      <w:r w:rsidRPr="007E58B7">
        <w:rPr>
          <w:rStyle w:val="Hyperlink"/>
          <w:lang w:eastAsia="ja-JP"/>
        </w:rPr>
        <w:t>3.</w:t>
      </w:r>
      <w:r>
        <w:rPr>
          <w:rFonts w:ascii="Times New Roman" w:hAnsi="Times New Roman"/>
          <w:color w:val="auto"/>
          <w:kern w:val="0"/>
          <w:sz w:val="24"/>
          <w:szCs w:val="24"/>
          <w:lang w:eastAsia="ko-KR"/>
        </w:rPr>
        <w:tab/>
      </w:r>
      <w:r w:rsidRPr="007E58B7">
        <w:rPr>
          <w:rStyle w:val="Hyperlink"/>
          <w:lang w:eastAsia="ja-JP"/>
        </w:rPr>
        <w:t>Assumptions, Dependencies &amp; Constraints</w:t>
      </w:r>
      <w:r>
        <w:rPr>
          <w:webHidden/>
        </w:rPr>
        <w:tab/>
      </w:r>
      <w:r>
        <w:rPr>
          <w:webHidden/>
        </w:rPr>
        <w:fldChar w:fldCharType="begin"/>
      </w:r>
      <w:r>
        <w:rPr>
          <w:webHidden/>
        </w:rPr>
        <w:instrText xml:space="preserve"> PAGEREF _Toc447533987 \h </w:instrText>
      </w:r>
      <w:r>
        <w:rPr>
          <w:webHidden/>
        </w:rPr>
      </w:r>
      <w:r>
        <w:rPr>
          <w:webHidden/>
        </w:rPr>
        <w:fldChar w:fldCharType="separate"/>
      </w:r>
      <w:ins w:id="23" w:author="DJ846" w:date="2016-06-24T13:52:00Z">
        <w:r>
          <w:rPr>
            <w:webHidden/>
          </w:rPr>
          <w:t>2</w:t>
        </w:r>
      </w:ins>
      <w:del w:id="24" w:author="DJ846" w:date="2016-06-24T13:52:00Z">
        <w:r w:rsidDel="00DB02C3">
          <w:rPr>
            <w:webHidden/>
          </w:rPr>
          <w:delText>5</w:delText>
        </w:r>
      </w:del>
      <w:r>
        <w:rPr>
          <w:webHidden/>
        </w:rPr>
        <w:fldChar w:fldCharType="end"/>
      </w:r>
      <w:r>
        <w:fldChar w:fldCharType="end"/>
      </w:r>
    </w:p>
    <w:p w:rsidR="00BB3394" w:rsidRDefault="00BB3394">
      <w:pPr>
        <w:pStyle w:val="TOC2"/>
        <w:rPr>
          <w:rFonts w:ascii="Times New Roman" w:hAnsi="Times New Roman"/>
          <w:color w:val="auto"/>
          <w:kern w:val="0"/>
          <w:sz w:val="24"/>
          <w:szCs w:val="24"/>
          <w:lang w:val="en-US" w:eastAsia="ko-KR"/>
        </w:rPr>
      </w:pPr>
      <w:r>
        <w:fldChar w:fldCharType="begin"/>
      </w:r>
      <w:r>
        <w:instrText>HYPERLINK \l "_Toc447533988"</w:instrText>
      </w:r>
      <w:r>
        <w:fldChar w:fldCharType="separate"/>
      </w:r>
      <w:r w:rsidRPr="007E58B7">
        <w:rPr>
          <w:rStyle w:val="Hyperlink"/>
          <w:lang w:eastAsia="ja-JP"/>
        </w:rPr>
        <w:t>3.1.</w:t>
      </w:r>
      <w:r>
        <w:rPr>
          <w:rFonts w:ascii="Times New Roman" w:hAnsi="Times New Roman"/>
          <w:color w:val="auto"/>
          <w:kern w:val="0"/>
          <w:sz w:val="24"/>
          <w:szCs w:val="24"/>
          <w:lang w:val="en-US" w:eastAsia="ko-KR"/>
        </w:rPr>
        <w:tab/>
      </w:r>
      <w:r w:rsidRPr="007E58B7">
        <w:rPr>
          <w:rStyle w:val="Hyperlink"/>
          <w:lang w:eastAsia="ja-JP"/>
        </w:rPr>
        <w:t>Assumptions</w:t>
      </w:r>
      <w:r>
        <w:rPr>
          <w:webHidden/>
        </w:rPr>
        <w:tab/>
      </w:r>
      <w:r>
        <w:rPr>
          <w:webHidden/>
        </w:rPr>
        <w:fldChar w:fldCharType="begin"/>
      </w:r>
      <w:r>
        <w:rPr>
          <w:webHidden/>
        </w:rPr>
        <w:instrText xml:space="preserve"> PAGEREF _Toc447533988 \h </w:instrText>
      </w:r>
      <w:r>
        <w:rPr>
          <w:webHidden/>
        </w:rPr>
      </w:r>
      <w:r>
        <w:rPr>
          <w:webHidden/>
        </w:rPr>
        <w:fldChar w:fldCharType="separate"/>
      </w:r>
      <w:ins w:id="25" w:author="DJ846" w:date="2016-06-24T13:52:00Z">
        <w:r>
          <w:rPr>
            <w:webHidden/>
          </w:rPr>
          <w:t>2</w:t>
        </w:r>
      </w:ins>
      <w:del w:id="26" w:author="DJ846" w:date="2016-06-24T13:52:00Z">
        <w:r w:rsidDel="00DB02C3">
          <w:rPr>
            <w:webHidden/>
          </w:rPr>
          <w:delText>5</w:delText>
        </w:r>
      </w:del>
      <w:r>
        <w:rPr>
          <w:webHidden/>
        </w:rPr>
        <w:fldChar w:fldCharType="end"/>
      </w:r>
      <w:r>
        <w:fldChar w:fldCharType="end"/>
      </w:r>
    </w:p>
    <w:p w:rsidR="00BB3394" w:rsidRDefault="00BB3394">
      <w:pPr>
        <w:pStyle w:val="TOC2"/>
        <w:rPr>
          <w:rFonts w:ascii="Times New Roman" w:hAnsi="Times New Roman"/>
          <w:color w:val="auto"/>
          <w:kern w:val="0"/>
          <w:sz w:val="24"/>
          <w:szCs w:val="24"/>
          <w:lang w:val="en-US" w:eastAsia="ko-KR"/>
        </w:rPr>
      </w:pPr>
      <w:r>
        <w:fldChar w:fldCharType="begin"/>
      </w:r>
      <w:r>
        <w:instrText>HYPERLINK \l "_Toc447533989"</w:instrText>
      </w:r>
      <w:r>
        <w:fldChar w:fldCharType="separate"/>
      </w:r>
      <w:r w:rsidRPr="007E58B7">
        <w:rPr>
          <w:rStyle w:val="Hyperlink"/>
          <w:lang w:eastAsia="ja-JP"/>
        </w:rPr>
        <w:t>3.2.</w:t>
      </w:r>
      <w:r>
        <w:rPr>
          <w:rFonts w:ascii="Times New Roman" w:hAnsi="Times New Roman"/>
          <w:color w:val="auto"/>
          <w:kern w:val="0"/>
          <w:sz w:val="24"/>
          <w:szCs w:val="24"/>
          <w:lang w:val="en-US" w:eastAsia="ko-KR"/>
        </w:rPr>
        <w:tab/>
      </w:r>
      <w:r w:rsidRPr="007E58B7">
        <w:rPr>
          <w:rStyle w:val="Hyperlink"/>
          <w:lang w:eastAsia="ja-JP"/>
        </w:rPr>
        <w:t>Dependencies</w:t>
      </w:r>
      <w:r>
        <w:rPr>
          <w:webHidden/>
        </w:rPr>
        <w:tab/>
      </w:r>
      <w:r>
        <w:rPr>
          <w:webHidden/>
        </w:rPr>
        <w:fldChar w:fldCharType="begin"/>
      </w:r>
      <w:r>
        <w:rPr>
          <w:webHidden/>
        </w:rPr>
        <w:instrText xml:space="preserve"> PAGEREF _Toc447533989 \h </w:instrText>
      </w:r>
      <w:r>
        <w:rPr>
          <w:webHidden/>
        </w:rPr>
      </w:r>
      <w:r>
        <w:rPr>
          <w:webHidden/>
        </w:rPr>
        <w:fldChar w:fldCharType="separate"/>
      </w:r>
      <w:ins w:id="27" w:author="DJ846" w:date="2016-06-24T13:52:00Z">
        <w:r>
          <w:rPr>
            <w:webHidden/>
          </w:rPr>
          <w:t>2</w:t>
        </w:r>
      </w:ins>
      <w:del w:id="28" w:author="DJ846" w:date="2016-06-24T13:52:00Z">
        <w:r w:rsidDel="00DB02C3">
          <w:rPr>
            <w:webHidden/>
          </w:rPr>
          <w:delText>5</w:delText>
        </w:r>
      </w:del>
      <w:r>
        <w:rPr>
          <w:webHidden/>
        </w:rPr>
        <w:fldChar w:fldCharType="end"/>
      </w:r>
      <w:r>
        <w:fldChar w:fldCharType="end"/>
      </w:r>
    </w:p>
    <w:p w:rsidR="00BB3394" w:rsidRDefault="00BB3394">
      <w:pPr>
        <w:pStyle w:val="TOC2"/>
        <w:rPr>
          <w:rFonts w:ascii="Times New Roman" w:hAnsi="Times New Roman"/>
          <w:color w:val="auto"/>
          <w:kern w:val="0"/>
          <w:sz w:val="24"/>
          <w:szCs w:val="24"/>
          <w:lang w:val="en-US" w:eastAsia="ko-KR"/>
        </w:rPr>
      </w:pPr>
      <w:r>
        <w:fldChar w:fldCharType="begin"/>
      </w:r>
      <w:r>
        <w:instrText>HYPERLINK \l "_Toc447533990"</w:instrText>
      </w:r>
      <w:r>
        <w:fldChar w:fldCharType="separate"/>
      </w:r>
      <w:r w:rsidRPr="007E58B7">
        <w:rPr>
          <w:rStyle w:val="Hyperlink"/>
          <w:lang w:eastAsia="ja-JP"/>
        </w:rPr>
        <w:t>3.3.</w:t>
      </w:r>
      <w:r>
        <w:rPr>
          <w:rFonts w:ascii="Times New Roman" w:hAnsi="Times New Roman"/>
          <w:color w:val="auto"/>
          <w:kern w:val="0"/>
          <w:sz w:val="24"/>
          <w:szCs w:val="24"/>
          <w:lang w:val="en-US" w:eastAsia="ko-KR"/>
        </w:rPr>
        <w:tab/>
      </w:r>
      <w:r w:rsidRPr="007E58B7">
        <w:rPr>
          <w:rStyle w:val="Hyperlink"/>
          <w:lang w:eastAsia="ja-JP"/>
        </w:rPr>
        <w:t>Constraints</w:t>
      </w:r>
      <w:r>
        <w:rPr>
          <w:webHidden/>
        </w:rPr>
        <w:tab/>
      </w:r>
      <w:r>
        <w:rPr>
          <w:webHidden/>
        </w:rPr>
        <w:fldChar w:fldCharType="begin"/>
      </w:r>
      <w:r>
        <w:rPr>
          <w:webHidden/>
        </w:rPr>
        <w:instrText xml:space="preserve"> PAGEREF _Toc447533990 \h </w:instrText>
      </w:r>
      <w:r>
        <w:rPr>
          <w:webHidden/>
        </w:rPr>
      </w:r>
      <w:r>
        <w:rPr>
          <w:webHidden/>
        </w:rPr>
        <w:fldChar w:fldCharType="separate"/>
      </w:r>
      <w:ins w:id="29" w:author="DJ846" w:date="2016-06-24T13:52:00Z">
        <w:r>
          <w:rPr>
            <w:webHidden/>
          </w:rPr>
          <w:t>2</w:t>
        </w:r>
      </w:ins>
      <w:del w:id="30" w:author="DJ846" w:date="2016-06-24T13:52:00Z">
        <w:r w:rsidDel="00DB02C3">
          <w:rPr>
            <w:webHidden/>
          </w:rPr>
          <w:delText>5</w:delText>
        </w:r>
      </w:del>
      <w:r>
        <w:rPr>
          <w:webHidden/>
        </w:rPr>
        <w:fldChar w:fldCharType="end"/>
      </w:r>
      <w:r>
        <w:fldChar w:fldCharType="end"/>
      </w:r>
    </w:p>
    <w:p w:rsidR="00BB3394" w:rsidRDefault="00BB3394">
      <w:pPr>
        <w:pStyle w:val="TOC2"/>
        <w:rPr>
          <w:rFonts w:ascii="Times New Roman" w:hAnsi="Times New Roman"/>
          <w:color w:val="auto"/>
          <w:kern w:val="0"/>
          <w:sz w:val="24"/>
          <w:szCs w:val="24"/>
          <w:lang w:val="en-US" w:eastAsia="ko-KR"/>
        </w:rPr>
      </w:pPr>
      <w:r>
        <w:fldChar w:fldCharType="begin"/>
      </w:r>
      <w:r>
        <w:instrText>HYPERLINK \l "_Toc447533991"</w:instrText>
      </w:r>
      <w:r>
        <w:fldChar w:fldCharType="separate"/>
      </w:r>
      <w:r w:rsidRPr="007E58B7">
        <w:rPr>
          <w:rStyle w:val="Hyperlink"/>
          <w:lang w:eastAsia="ja-JP"/>
        </w:rPr>
        <w:t>3.4.</w:t>
      </w:r>
      <w:r>
        <w:rPr>
          <w:rFonts w:ascii="Times New Roman" w:hAnsi="Times New Roman"/>
          <w:color w:val="auto"/>
          <w:kern w:val="0"/>
          <w:sz w:val="24"/>
          <w:szCs w:val="24"/>
          <w:lang w:val="en-US" w:eastAsia="ko-KR"/>
        </w:rPr>
        <w:tab/>
      </w:r>
      <w:r w:rsidRPr="007E58B7">
        <w:rPr>
          <w:rStyle w:val="Hyperlink"/>
          <w:lang w:eastAsia="ja-JP"/>
        </w:rPr>
        <w:t>Process Flows</w:t>
      </w:r>
      <w:r>
        <w:rPr>
          <w:webHidden/>
        </w:rPr>
        <w:tab/>
      </w:r>
      <w:r>
        <w:rPr>
          <w:webHidden/>
        </w:rPr>
        <w:fldChar w:fldCharType="begin"/>
      </w:r>
      <w:r>
        <w:rPr>
          <w:webHidden/>
        </w:rPr>
        <w:instrText xml:space="preserve"> PAGEREF _Toc447533991 \h </w:instrText>
      </w:r>
      <w:r>
        <w:rPr>
          <w:webHidden/>
        </w:rPr>
      </w:r>
      <w:r>
        <w:rPr>
          <w:webHidden/>
        </w:rPr>
        <w:fldChar w:fldCharType="separate"/>
      </w:r>
      <w:ins w:id="31" w:author="DJ846" w:date="2016-06-24T13:52:00Z">
        <w:r>
          <w:rPr>
            <w:webHidden/>
          </w:rPr>
          <w:t>2</w:t>
        </w:r>
      </w:ins>
      <w:del w:id="32" w:author="DJ846" w:date="2016-06-24T13:52:00Z">
        <w:r w:rsidDel="00DB02C3">
          <w:rPr>
            <w:webHidden/>
          </w:rPr>
          <w:delText>6</w:delText>
        </w:r>
      </w:del>
      <w:r>
        <w:rPr>
          <w:webHidden/>
        </w:rPr>
        <w:fldChar w:fldCharType="end"/>
      </w:r>
      <w:r>
        <w:fldChar w:fldCharType="end"/>
      </w:r>
    </w:p>
    <w:p w:rsidR="00BB3394" w:rsidRDefault="00BB3394">
      <w:pPr>
        <w:pStyle w:val="TOC2"/>
        <w:rPr>
          <w:rFonts w:ascii="Times New Roman" w:hAnsi="Times New Roman"/>
          <w:color w:val="auto"/>
          <w:kern w:val="0"/>
          <w:sz w:val="24"/>
          <w:szCs w:val="24"/>
          <w:lang w:val="en-US" w:eastAsia="ko-KR"/>
        </w:rPr>
      </w:pPr>
      <w:r>
        <w:fldChar w:fldCharType="begin"/>
      </w:r>
      <w:r>
        <w:instrText>HYPERLINK \l "_Toc447533992"</w:instrText>
      </w:r>
      <w:r>
        <w:fldChar w:fldCharType="separate"/>
      </w:r>
      <w:r w:rsidRPr="007E58B7">
        <w:rPr>
          <w:rStyle w:val="Hyperlink"/>
          <w:lang w:eastAsia="ja-JP"/>
        </w:rPr>
        <w:t>3.5.</w:t>
      </w:r>
      <w:r>
        <w:rPr>
          <w:rFonts w:ascii="Times New Roman" w:hAnsi="Times New Roman"/>
          <w:color w:val="auto"/>
          <w:kern w:val="0"/>
          <w:sz w:val="24"/>
          <w:szCs w:val="24"/>
          <w:lang w:val="en-US" w:eastAsia="ko-KR"/>
        </w:rPr>
        <w:tab/>
      </w:r>
      <w:r w:rsidRPr="007E58B7">
        <w:rPr>
          <w:rStyle w:val="Hyperlink"/>
          <w:lang w:eastAsia="ja-JP"/>
        </w:rPr>
        <w:t>Requirements</w:t>
      </w:r>
      <w:r>
        <w:rPr>
          <w:webHidden/>
        </w:rPr>
        <w:tab/>
      </w:r>
      <w:r>
        <w:rPr>
          <w:webHidden/>
        </w:rPr>
        <w:fldChar w:fldCharType="begin"/>
      </w:r>
      <w:r>
        <w:rPr>
          <w:webHidden/>
        </w:rPr>
        <w:instrText xml:space="preserve"> PAGEREF _Toc447533992 \h </w:instrText>
      </w:r>
      <w:r>
        <w:rPr>
          <w:webHidden/>
        </w:rPr>
      </w:r>
      <w:r>
        <w:rPr>
          <w:webHidden/>
        </w:rPr>
        <w:fldChar w:fldCharType="separate"/>
      </w:r>
      <w:ins w:id="33" w:author="DJ846" w:date="2016-06-24T13:52:00Z">
        <w:r>
          <w:rPr>
            <w:webHidden/>
          </w:rPr>
          <w:t>2</w:t>
        </w:r>
      </w:ins>
      <w:del w:id="34" w:author="DJ846" w:date="2016-06-24T13:52:00Z">
        <w:r w:rsidDel="00DB02C3">
          <w:rPr>
            <w:webHidden/>
          </w:rPr>
          <w:delText>7</w:delText>
        </w:r>
      </w:del>
      <w:r>
        <w:rPr>
          <w:webHidden/>
        </w:rPr>
        <w:fldChar w:fldCharType="end"/>
      </w:r>
      <w:r>
        <w:fldChar w:fldCharType="end"/>
      </w:r>
    </w:p>
    <w:p w:rsidR="00BB3394" w:rsidRDefault="00BB3394">
      <w:pPr>
        <w:pStyle w:val="TOC3"/>
        <w:rPr>
          <w:rFonts w:ascii="Times New Roman" w:hAnsi="Times New Roman"/>
          <w:color w:val="auto"/>
          <w:kern w:val="0"/>
          <w:sz w:val="24"/>
          <w:szCs w:val="24"/>
          <w:lang w:val="en-US" w:eastAsia="ko-KR"/>
        </w:rPr>
      </w:pPr>
      <w:r>
        <w:fldChar w:fldCharType="begin"/>
      </w:r>
      <w:r>
        <w:instrText>HYPERLINK \l "_Toc447533993"</w:instrText>
      </w:r>
      <w:r>
        <w:fldChar w:fldCharType="separate"/>
      </w:r>
      <w:r w:rsidRPr="007E58B7">
        <w:rPr>
          <w:rStyle w:val="Hyperlink"/>
          <w:lang w:eastAsia="ja-JP"/>
        </w:rPr>
        <w:t>3.5.1.</w:t>
      </w:r>
      <w:r>
        <w:rPr>
          <w:rFonts w:ascii="Times New Roman" w:hAnsi="Times New Roman"/>
          <w:color w:val="auto"/>
          <w:kern w:val="0"/>
          <w:sz w:val="24"/>
          <w:szCs w:val="24"/>
          <w:lang w:val="en-US" w:eastAsia="ko-KR"/>
        </w:rPr>
        <w:tab/>
      </w:r>
      <w:r w:rsidRPr="007E58B7">
        <w:rPr>
          <w:rStyle w:val="Hyperlink"/>
          <w:lang w:eastAsia="ja-JP"/>
        </w:rPr>
        <w:t>Functional Requirements</w:t>
      </w:r>
      <w:r>
        <w:rPr>
          <w:webHidden/>
        </w:rPr>
        <w:tab/>
      </w:r>
      <w:r>
        <w:rPr>
          <w:webHidden/>
        </w:rPr>
        <w:fldChar w:fldCharType="begin"/>
      </w:r>
      <w:r>
        <w:rPr>
          <w:webHidden/>
        </w:rPr>
        <w:instrText xml:space="preserve"> PAGEREF _Toc447533993 \h </w:instrText>
      </w:r>
      <w:r>
        <w:rPr>
          <w:webHidden/>
        </w:rPr>
      </w:r>
      <w:r>
        <w:rPr>
          <w:webHidden/>
        </w:rPr>
        <w:fldChar w:fldCharType="separate"/>
      </w:r>
      <w:ins w:id="35" w:author="DJ846" w:date="2016-06-24T13:52:00Z">
        <w:r>
          <w:rPr>
            <w:webHidden/>
          </w:rPr>
          <w:t>2</w:t>
        </w:r>
      </w:ins>
      <w:del w:id="36" w:author="DJ846" w:date="2016-06-24T13:52:00Z">
        <w:r w:rsidDel="00DB02C3">
          <w:rPr>
            <w:webHidden/>
          </w:rPr>
          <w:delText>7</w:delText>
        </w:r>
      </w:del>
      <w:r>
        <w:rPr>
          <w:webHidden/>
        </w:rPr>
        <w:fldChar w:fldCharType="end"/>
      </w:r>
      <w:r>
        <w:fldChar w:fldCharType="end"/>
      </w:r>
    </w:p>
    <w:p w:rsidR="00BB3394" w:rsidRDefault="00BB3394">
      <w:pPr>
        <w:pStyle w:val="TOC3"/>
        <w:rPr>
          <w:rFonts w:ascii="Times New Roman" w:hAnsi="Times New Roman"/>
          <w:color w:val="auto"/>
          <w:kern w:val="0"/>
          <w:sz w:val="24"/>
          <w:szCs w:val="24"/>
          <w:lang w:val="en-US" w:eastAsia="ko-KR"/>
        </w:rPr>
      </w:pPr>
      <w:r>
        <w:fldChar w:fldCharType="begin"/>
      </w:r>
      <w:r>
        <w:instrText>HYPERLINK \l "_Toc447533994"</w:instrText>
      </w:r>
      <w:r>
        <w:fldChar w:fldCharType="separate"/>
      </w:r>
      <w:r w:rsidRPr="007E58B7">
        <w:rPr>
          <w:rStyle w:val="Hyperlink"/>
          <w:lang w:eastAsia="ja-JP"/>
        </w:rPr>
        <w:t>3.5.2.</w:t>
      </w:r>
      <w:r>
        <w:rPr>
          <w:rFonts w:ascii="Times New Roman" w:hAnsi="Times New Roman"/>
          <w:color w:val="auto"/>
          <w:kern w:val="0"/>
          <w:sz w:val="24"/>
          <w:szCs w:val="24"/>
          <w:lang w:val="en-US" w:eastAsia="ko-KR"/>
        </w:rPr>
        <w:tab/>
      </w:r>
      <w:r w:rsidRPr="007E58B7">
        <w:rPr>
          <w:rStyle w:val="Hyperlink"/>
          <w:lang w:eastAsia="ja-JP"/>
        </w:rPr>
        <w:t>Non – Functional Requirements</w:t>
      </w:r>
      <w:r>
        <w:rPr>
          <w:webHidden/>
        </w:rPr>
        <w:tab/>
      </w:r>
      <w:r>
        <w:rPr>
          <w:webHidden/>
        </w:rPr>
        <w:fldChar w:fldCharType="begin"/>
      </w:r>
      <w:r>
        <w:rPr>
          <w:webHidden/>
        </w:rPr>
        <w:instrText xml:space="preserve"> PAGEREF _Toc447533994 \h </w:instrText>
      </w:r>
      <w:r>
        <w:rPr>
          <w:webHidden/>
        </w:rPr>
      </w:r>
      <w:r>
        <w:rPr>
          <w:webHidden/>
        </w:rPr>
        <w:fldChar w:fldCharType="separate"/>
      </w:r>
      <w:ins w:id="37" w:author="DJ846" w:date="2016-06-24T13:52:00Z">
        <w:r>
          <w:rPr>
            <w:webHidden/>
          </w:rPr>
          <w:t>2</w:t>
        </w:r>
      </w:ins>
      <w:del w:id="38" w:author="DJ846" w:date="2016-06-24T13:52:00Z">
        <w:r w:rsidDel="00DB02C3">
          <w:rPr>
            <w:webHidden/>
          </w:rPr>
          <w:delText>10</w:delText>
        </w:r>
      </w:del>
      <w:r>
        <w:rPr>
          <w:webHidden/>
        </w:rPr>
        <w:fldChar w:fldCharType="end"/>
      </w:r>
      <w:r>
        <w:fldChar w:fldCharType="end"/>
      </w:r>
    </w:p>
    <w:p w:rsidR="00BB3394" w:rsidRDefault="00BB3394">
      <w:pPr>
        <w:pStyle w:val="TOC1"/>
        <w:rPr>
          <w:rFonts w:ascii="Times New Roman" w:hAnsi="Times New Roman"/>
          <w:color w:val="auto"/>
          <w:kern w:val="0"/>
          <w:sz w:val="24"/>
          <w:szCs w:val="24"/>
          <w:lang w:eastAsia="ko-KR"/>
        </w:rPr>
      </w:pPr>
      <w:r>
        <w:fldChar w:fldCharType="begin"/>
      </w:r>
      <w:r>
        <w:instrText>HYPERLINK \l "_Toc447533995"</w:instrText>
      </w:r>
      <w:r>
        <w:fldChar w:fldCharType="separate"/>
      </w:r>
      <w:r w:rsidRPr="007E58B7">
        <w:rPr>
          <w:rStyle w:val="Hyperlink"/>
          <w:lang w:eastAsia="ja-JP"/>
        </w:rPr>
        <w:t>4.</w:t>
      </w:r>
      <w:r>
        <w:rPr>
          <w:rFonts w:ascii="Times New Roman" w:hAnsi="Times New Roman"/>
          <w:color w:val="auto"/>
          <w:kern w:val="0"/>
          <w:sz w:val="24"/>
          <w:szCs w:val="24"/>
          <w:lang w:eastAsia="ko-KR"/>
        </w:rPr>
        <w:tab/>
      </w:r>
      <w:r w:rsidRPr="007E58B7">
        <w:rPr>
          <w:rStyle w:val="Hyperlink"/>
          <w:lang w:eastAsia="ja-JP"/>
        </w:rPr>
        <w:t>Sign off Block</w:t>
      </w:r>
      <w:r>
        <w:rPr>
          <w:webHidden/>
        </w:rPr>
        <w:tab/>
      </w:r>
      <w:r>
        <w:rPr>
          <w:webHidden/>
        </w:rPr>
        <w:fldChar w:fldCharType="begin"/>
      </w:r>
      <w:r>
        <w:rPr>
          <w:webHidden/>
        </w:rPr>
        <w:instrText xml:space="preserve"> PAGEREF _Toc447533995 \h </w:instrText>
      </w:r>
      <w:r>
        <w:rPr>
          <w:webHidden/>
        </w:rPr>
      </w:r>
      <w:r>
        <w:rPr>
          <w:webHidden/>
        </w:rPr>
        <w:fldChar w:fldCharType="separate"/>
      </w:r>
      <w:ins w:id="39" w:author="DJ846" w:date="2016-06-24T13:52:00Z">
        <w:r>
          <w:rPr>
            <w:webHidden/>
          </w:rPr>
          <w:t>2</w:t>
        </w:r>
      </w:ins>
      <w:del w:id="40" w:author="DJ846" w:date="2016-06-24T13:52:00Z">
        <w:r w:rsidDel="00DB02C3">
          <w:rPr>
            <w:webHidden/>
          </w:rPr>
          <w:delText>11</w:delText>
        </w:r>
      </w:del>
      <w:r>
        <w:rPr>
          <w:webHidden/>
        </w:rPr>
        <w:fldChar w:fldCharType="end"/>
      </w:r>
      <w:r>
        <w:fldChar w:fldCharType="end"/>
      </w:r>
    </w:p>
    <w:p w:rsidR="00BB3394" w:rsidRDefault="00BB3394">
      <w:pPr>
        <w:pStyle w:val="TOC2"/>
        <w:rPr>
          <w:rFonts w:ascii="Times New Roman" w:hAnsi="Times New Roman"/>
          <w:color w:val="auto"/>
          <w:kern w:val="0"/>
          <w:sz w:val="24"/>
          <w:szCs w:val="24"/>
          <w:lang w:val="en-US" w:eastAsia="ko-KR"/>
        </w:rPr>
      </w:pPr>
      <w:r>
        <w:fldChar w:fldCharType="begin"/>
      </w:r>
      <w:r>
        <w:instrText>HYPERLINK \l "_Toc447533996"</w:instrText>
      </w:r>
      <w:r>
        <w:fldChar w:fldCharType="separate"/>
      </w:r>
      <w:r w:rsidRPr="007E58B7">
        <w:rPr>
          <w:rStyle w:val="Hyperlink"/>
          <w:lang w:eastAsia="ja-JP"/>
        </w:rPr>
        <w:t>Reviewers</w:t>
      </w:r>
      <w:r>
        <w:rPr>
          <w:webHidden/>
        </w:rPr>
        <w:tab/>
      </w:r>
      <w:r>
        <w:rPr>
          <w:webHidden/>
        </w:rPr>
        <w:fldChar w:fldCharType="begin"/>
      </w:r>
      <w:r>
        <w:rPr>
          <w:webHidden/>
        </w:rPr>
        <w:instrText xml:space="preserve"> PAGEREF _Toc447533996 \h </w:instrText>
      </w:r>
      <w:r>
        <w:rPr>
          <w:webHidden/>
        </w:rPr>
      </w:r>
      <w:r>
        <w:rPr>
          <w:webHidden/>
        </w:rPr>
        <w:fldChar w:fldCharType="separate"/>
      </w:r>
      <w:ins w:id="41" w:author="DJ846" w:date="2016-06-24T13:52:00Z">
        <w:r>
          <w:rPr>
            <w:webHidden/>
          </w:rPr>
          <w:t>2</w:t>
        </w:r>
      </w:ins>
      <w:del w:id="42" w:author="DJ846" w:date="2016-06-24T13:52:00Z">
        <w:r w:rsidDel="00DB02C3">
          <w:rPr>
            <w:webHidden/>
          </w:rPr>
          <w:delText>11</w:delText>
        </w:r>
      </w:del>
      <w:r>
        <w:rPr>
          <w:webHidden/>
        </w:rPr>
        <w:fldChar w:fldCharType="end"/>
      </w:r>
      <w:r>
        <w:fldChar w:fldCharType="end"/>
      </w:r>
    </w:p>
    <w:p w:rsidR="00BB3394" w:rsidRDefault="00BB3394">
      <w:pPr>
        <w:pStyle w:val="TOC1"/>
        <w:rPr>
          <w:rFonts w:ascii="Times New Roman" w:hAnsi="Times New Roman"/>
          <w:color w:val="auto"/>
          <w:kern w:val="0"/>
          <w:sz w:val="24"/>
          <w:szCs w:val="24"/>
          <w:lang w:eastAsia="ko-KR"/>
        </w:rPr>
      </w:pPr>
      <w:r>
        <w:fldChar w:fldCharType="begin"/>
      </w:r>
      <w:r>
        <w:instrText>HYPERLINK \l "_Toc447533997"</w:instrText>
      </w:r>
      <w:r>
        <w:fldChar w:fldCharType="separate"/>
      </w:r>
      <w:r w:rsidRPr="007E58B7">
        <w:rPr>
          <w:rStyle w:val="Hyperlink"/>
          <w:lang w:eastAsia="ja-JP"/>
        </w:rPr>
        <w:t>5.</w:t>
      </w:r>
      <w:r>
        <w:rPr>
          <w:rFonts w:ascii="Times New Roman" w:hAnsi="Times New Roman"/>
          <w:color w:val="auto"/>
          <w:kern w:val="0"/>
          <w:sz w:val="24"/>
          <w:szCs w:val="24"/>
          <w:lang w:eastAsia="ko-KR"/>
        </w:rPr>
        <w:tab/>
      </w:r>
      <w:r w:rsidRPr="007E58B7">
        <w:rPr>
          <w:rStyle w:val="Hyperlink"/>
          <w:lang w:eastAsia="ja-JP"/>
        </w:rPr>
        <w:t>Appendix 1 – New Fund Identifier Code</w:t>
      </w:r>
      <w:r>
        <w:rPr>
          <w:webHidden/>
        </w:rPr>
        <w:tab/>
      </w:r>
      <w:r>
        <w:rPr>
          <w:webHidden/>
        </w:rPr>
        <w:fldChar w:fldCharType="begin"/>
      </w:r>
      <w:r>
        <w:rPr>
          <w:webHidden/>
        </w:rPr>
        <w:instrText xml:space="preserve"> PAGEREF _Toc447533997 \h </w:instrText>
      </w:r>
      <w:r>
        <w:rPr>
          <w:webHidden/>
        </w:rPr>
      </w:r>
      <w:r>
        <w:rPr>
          <w:webHidden/>
        </w:rPr>
        <w:fldChar w:fldCharType="separate"/>
      </w:r>
      <w:ins w:id="43" w:author="DJ846" w:date="2016-06-24T13:52:00Z">
        <w:r>
          <w:rPr>
            <w:webHidden/>
          </w:rPr>
          <w:t>2</w:t>
        </w:r>
      </w:ins>
      <w:del w:id="44" w:author="DJ846" w:date="2016-06-24T13:52:00Z">
        <w:r w:rsidDel="00DB02C3">
          <w:rPr>
            <w:webHidden/>
          </w:rPr>
          <w:delText>12</w:delText>
        </w:r>
      </w:del>
      <w:r>
        <w:rPr>
          <w:webHidden/>
        </w:rPr>
        <w:fldChar w:fldCharType="end"/>
      </w:r>
      <w:r>
        <w:fldChar w:fldCharType="end"/>
      </w:r>
    </w:p>
    <w:p w:rsidR="00BB3394" w:rsidRDefault="00BB3394">
      <w:pPr>
        <w:pStyle w:val="TOC1"/>
        <w:rPr>
          <w:rFonts w:ascii="Times New Roman" w:hAnsi="Times New Roman"/>
          <w:color w:val="auto"/>
          <w:kern w:val="0"/>
          <w:sz w:val="24"/>
          <w:szCs w:val="24"/>
          <w:lang w:eastAsia="ko-KR"/>
        </w:rPr>
      </w:pPr>
      <w:r>
        <w:fldChar w:fldCharType="begin"/>
      </w:r>
      <w:r>
        <w:instrText>HYPERLINK \l "_Toc447533998"</w:instrText>
      </w:r>
      <w:r>
        <w:fldChar w:fldCharType="separate"/>
      </w:r>
      <w:r w:rsidRPr="007E58B7">
        <w:rPr>
          <w:rStyle w:val="Hyperlink"/>
          <w:lang w:eastAsia="ja-JP"/>
        </w:rPr>
        <w:t>6.</w:t>
      </w:r>
      <w:r>
        <w:rPr>
          <w:rFonts w:ascii="Times New Roman" w:hAnsi="Times New Roman"/>
          <w:color w:val="auto"/>
          <w:kern w:val="0"/>
          <w:sz w:val="24"/>
          <w:szCs w:val="24"/>
          <w:lang w:eastAsia="ko-KR"/>
        </w:rPr>
        <w:tab/>
      </w:r>
      <w:r w:rsidRPr="007E58B7">
        <w:rPr>
          <w:rStyle w:val="Hyperlink"/>
          <w:lang w:eastAsia="ja-JP"/>
        </w:rPr>
        <w:t>Appendix 2 – “As Is” and “To Be” Sample Files</w:t>
      </w:r>
      <w:r>
        <w:rPr>
          <w:webHidden/>
        </w:rPr>
        <w:tab/>
      </w:r>
      <w:r>
        <w:rPr>
          <w:webHidden/>
        </w:rPr>
        <w:fldChar w:fldCharType="begin"/>
      </w:r>
      <w:r>
        <w:rPr>
          <w:webHidden/>
        </w:rPr>
        <w:instrText xml:space="preserve"> PAGEREF _Toc447533998 \h </w:instrText>
      </w:r>
      <w:r>
        <w:rPr>
          <w:webHidden/>
        </w:rPr>
      </w:r>
      <w:r>
        <w:rPr>
          <w:webHidden/>
        </w:rPr>
        <w:fldChar w:fldCharType="separate"/>
      </w:r>
      <w:ins w:id="45" w:author="DJ846" w:date="2016-06-24T13:52:00Z">
        <w:r>
          <w:rPr>
            <w:webHidden/>
          </w:rPr>
          <w:t>2</w:t>
        </w:r>
      </w:ins>
      <w:del w:id="46" w:author="DJ846" w:date="2016-06-24T13:52:00Z">
        <w:r w:rsidDel="00DB02C3">
          <w:rPr>
            <w:webHidden/>
          </w:rPr>
          <w:delText>12</w:delText>
        </w:r>
      </w:del>
      <w:r>
        <w:rPr>
          <w:webHidden/>
        </w:rPr>
        <w:fldChar w:fldCharType="end"/>
      </w:r>
      <w:r>
        <w:fldChar w:fldCharType="end"/>
      </w:r>
    </w:p>
    <w:p w:rsidR="00BB3394" w:rsidRDefault="00BB3394" w:rsidP="00A50BAA">
      <w:pPr>
        <w:pStyle w:val="BodyText"/>
        <w:rPr>
          <w:lang w:val="en-GB"/>
        </w:rPr>
      </w:pPr>
      <w:r>
        <w:rPr>
          <w:rFonts w:cs="Arial"/>
        </w:rPr>
        <w:fldChar w:fldCharType="end"/>
      </w:r>
    </w:p>
    <w:p w:rsidR="00BB3394" w:rsidRDefault="00BB3394" w:rsidP="00584960">
      <w:pPr>
        <w:pStyle w:val="BodyText"/>
      </w:pPr>
    </w:p>
    <w:p w:rsidR="00BB3394" w:rsidRDefault="00BB3394" w:rsidP="00584960">
      <w:pPr>
        <w:pStyle w:val="BodyText"/>
        <w:sectPr w:rsidR="00BB3394" w:rsidSect="00584960">
          <w:headerReference w:type="first" r:id="rId9"/>
          <w:footerReference w:type="first" r:id="rId10"/>
          <w:pgSz w:w="11909" w:h="16834" w:code="9"/>
          <w:pgMar w:top="964" w:right="1077" w:bottom="567" w:left="1077" w:header="0" w:footer="431" w:gutter="0"/>
          <w:pgNumType w:start="1"/>
          <w:cols w:space="708"/>
          <w:titlePg/>
          <w:docGrid w:linePitch="360"/>
        </w:sectPr>
      </w:pPr>
    </w:p>
    <w:p w:rsidR="00BB3394" w:rsidRDefault="00BB3394" w:rsidP="00BB3394">
      <w:pPr>
        <w:pStyle w:val="NumHead1"/>
        <w:numPr>
          <w:ilvl w:val="0"/>
          <w:numId w:val="28"/>
        </w:numPr>
        <w:tabs>
          <w:tab w:val="clear" w:pos="1008"/>
          <w:tab w:val="num" w:pos="720"/>
        </w:tabs>
        <w:ind w:left="720" w:hanging="720"/>
        <w:pPrChange w:id="47" w:author="DJ846" w:date="2016-07-15T15:09:00Z">
          <w:pPr>
            <w:pStyle w:val="NumHead1"/>
            <w:numPr>
              <w:numId w:val="43"/>
            </w:numPr>
            <w:tabs>
              <w:tab w:val="num" w:pos="360"/>
            </w:tabs>
            <w:ind w:left="360" w:hanging="360"/>
          </w:pPr>
        </w:pPrChange>
      </w:pPr>
      <w:bookmarkStart w:id="48" w:name="_Toc447533979"/>
      <w:r w:rsidRPr="00A210B4">
        <w:t>Executive Summary</w:t>
      </w:r>
      <w:bookmarkEnd w:id="48"/>
    </w:p>
    <w:p w:rsidR="00BB3394" w:rsidRDefault="00BB3394" w:rsidP="00BB3394">
      <w:pPr>
        <w:pStyle w:val="NumHead2"/>
        <w:numPr>
          <w:ilvl w:val="1"/>
          <w:numId w:val="28"/>
        </w:numPr>
        <w:tabs>
          <w:tab w:val="clear" w:pos="1008"/>
          <w:tab w:val="num" w:pos="720"/>
        </w:tabs>
        <w:ind w:left="720" w:hanging="720"/>
        <w:pPrChange w:id="49" w:author="DJ846" w:date="2016-07-15T15:09:00Z">
          <w:pPr>
            <w:pStyle w:val="NumHead2"/>
            <w:numPr>
              <w:numId w:val="43"/>
            </w:numPr>
            <w:tabs>
              <w:tab w:val="num" w:pos="360"/>
            </w:tabs>
            <w:ind w:left="360" w:hanging="360"/>
          </w:pPr>
        </w:pPrChange>
      </w:pPr>
      <w:bookmarkStart w:id="50" w:name="_Toc447533980"/>
      <w:r w:rsidRPr="00A210B4">
        <w:t>Project Identification</w:t>
      </w:r>
      <w:bookmarkEnd w:id="50"/>
    </w:p>
    <w:tbl>
      <w:tblPr>
        <w:tblW w:w="5000" w:type="pct"/>
        <w:tblBorders>
          <w:top w:val="single" w:sz="6" w:space="0" w:color="6F6E6F"/>
          <w:bottom w:val="single" w:sz="6" w:space="0" w:color="6F6E6F"/>
          <w:insideH w:val="single" w:sz="6" w:space="0" w:color="6F6E6F"/>
          <w:insideV w:val="single" w:sz="6" w:space="0" w:color="6F6E6F"/>
        </w:tblBorders>
        <w:tblCellMar>
          <w:left w:w="101" w:type="dxa"/>
          <w:right w:w="101" w:type="dxa"/>
        </w:tblCellMar>
        <w:tblLook w:val="01E0"/>
      </w:tblPr>
      <w:tblGrid>
        <w:gridCol w:w="2099"/>
        <w:gridCol w:w="3151"/>
        <w:gridCol w:w="2086"/>
        <w:gridCol w:w="2615"/>
      </w:tblGrid>
      <w:tr w:rsidR="00BB3394" w:rsidRPr="00D137D3" w:rsidTr="00D137D3">
        <w:trPr>
          <w:cantSplit/>
        </w:trPr>
        <w:tc>
          <w:tcPr>
            <w:tcW w:w="1054" w:type="pct"/>
          </w:tcPr>
          <w:p w:rsidR="00BB3394" w:rsidRPr="00D137D3" w:rsidRDefault="00BB3394" w:rsidP="00E455D4">
            <w:pPr>
              <w:pStyle w:val="TableTitle1"/>
              <w:rPr>
                <w:rFonts w:eastAsia="SimSun"/>
              </w:rPr>
            </w:pPr>
            <w:r w:rsidRPr="00D137D3">
              <w:rPr>
                <w:rFonts w:eastAsia="SimSun"/>
              </w:rPr>
              <w:t>Project Name</w:t>
            </w:r>
          </w:p>
        </w:tc>
        <w:tc>
          <w:tcPr>
            <w:tcW w:w="1583" w:type="pct"/>
          </w:tcPr>
          <w:p w:rsidR="00BB3394" w:rsidRPr="00D137D3" w:rsidRDefault="00BB3394" w:rsidP="00E455D4">
            <w:pPr>
              <w:pStyle w:val="TableText"/>
              <w:rPr>
                <w:rFonts w:eastAsia="SimSun"/>
              </w:rPr>
            </w:pPr>
            <w:fldSimple w:instr=" DOCPROPERTY &quot;Pgm-Proj Name&quot;  \* MERGEFORMAT ">
              <w:r w:rsidRPr="00D137D3">
                <w:rPr>
                  <w:rFonts w:eastAsia="SimSun"/>
                </w:rPr>
                <w:t>Mediolanum Enhancements 2016</w:t>
              </w:r>
            </w:fldSimple>
            <w:r w:rsidRPr="00D137D3">
              <w:rPr>
                <w:rFonts w:eastAsia="SimSun"/>
              </w:rPr>
              <w:t xml:space="preserve"> </w:t>
            </w:r>
          </w:p>
        </w:tc>
        <w:tc>
          <w:tcPr>
            <w:tcW w:w="1048" w:type="pct"/>
          </w:tcPr>
          <w:p w:rsidR="00BB3394" w:rsidRPr="00D137D3" w:rsidRDefault="00BB3394" w:rsidP="00E455D4">
            <w:pPr>
              <w:pStyle w:val="TableTitle1"/>
              <w:rPr>
                <w:rFonts w:eastAsia="SimSun"/>
              </w:rPr>
            </w:pPr>
            <w:r w:rsidRPr="00D137D3">
              <w:rPr>
                <w:rFonts w:eastAsia="SimSun"/>
              </w:rPr>
              <w:t>Project No.</w:t>
            </w:r>
          </w:p>
        </w:tc>
        <w:tc>
          <w:tcPr>
            <w:tcW w:w="1314" w:type="pct"/>
          </w:tcPr>
          <w:p w:rsidR="00BB3394" w:rsidRPr="00D137D3" w:rsidRDefault="00BB3394" w:rsidP="00E455D4">
            <w:pPr>
              <w:pStyle w:val="TableText"/>
              <w:rPr>
                <w:rFonts w:eastAsia="SimSun"/>
              </w:rPr>
            </w:pPr>
            <w:fldSimple w:instr=" DOCPROPERTY &quot;Pgm-Proj No&quot;  \* MERGEFORMAT ">
              <w:r w:rsidRPr="00D137D3">
                <w:rPr>
                  <w:rFonts w:eastAsia="SimSun"/>
                </w:rPr>
                <w:t>0471</w:t>
              </w:r>
            </w:fldSimple>
            <w:r w:rsidRPr="00D137D3">
              <w:rPr>
                <w:rFonts w:eastAsia="SimSun"/>
              </w:rPr>
              <w:tab/>
            </w:r>
          </w:p>
        </w:tc>
      </w:tr>
      <w:tr w:rsidR="00BB3394" w:rsidRPr="00D137D3" w:rsidTr="00D137D3">
        <w:trPr>
          <w:cantSplit/>
        </w:trPr>
        <w:tc>
          <w:tcPr>
            <w:tcW w:w="1054" w:type="pct"/>
          </w:tcPr>
          <w:p w:rsidR="00BB3394" w:rsidRPr="00D137D3" w:rsidRDefault="00BB3394" w:rsidP="00E455D4">
            <w:pPr>
              <w:pStyle w:val="TableTitle1"/>
              <w:rPr>
                <w:rFonts w:eastAsia="SimSun"/>
              </w:rPr>
            </w:pPr>
            <w:r w:rsidRPr="00D137D3">
              <w:rPr>
                <w:rFonts w:eastAsia="SimSun"/>
              </w:rPr>
              <w:t>Program Name</w:t>
            </w:r>
          </w:p>
        </w:tc>
        <w:tc>
          <w:tcPr>
            <w:tcW w:w="1583" w:type="pct"/>
          </w:tcPr>
          <w:p w:rsidR="00BB3394" w:rsidRPr="00D137D3" w:rsidRDefault="00BB3394" w:rsidP="00E455D4">
            <w:pPr>
              <w:pStyle w:val="TableText"/>
              <w:rPr>
                <w:rFonts w:eastAsia="SimSun"/>
              </w:rPr>
            </w:pPr>
            <w:r w:rsidRPr="00D137D3">
              <w:rPr>
                <w:rFonts w:eastAsia="SimSun"/>
              </w:rPr>
              <w:t>As above</w:t>
            </w:r>
          </w:p>
        </w:tc>
        <w:tc>
          <w:tcPr>
            <w:tcW w:w="1048" w:type="pct"/>
          </w:tcPr>
          <w:p w:rsidR="00BB3394" w:rsidRPr="00D137D3" w:rsidRDefault="00BB3394" w:rsidP="00E455D4">
            <w:pPr>
              <w:pStyle w:val="TableTitle1"/>
              <w:rPr>
                <w:rFonts w:eastAsia="SimSun"/>
              </w:rPr>
            </w:pPr>
            <w:r w:rsidRPr="00D137D3">
              <w:rPr>
                <w:rFonts w:eastAsia="SimSun"/>
              </w:rPr>
              <w:t>Program No.</w:t>
            </w:r>
          </w:p>
        </w:tc>
        <w:tc>
          <w:tcPr>
            <w:tcW w:w="1314" w:type="pct"/>
          </w:tcPr>
          <w:p w:rsidR="00BB3394" w:rsidRPr="00D137D3" w:rsidRDefault="00BB3394" w:rsidP="00E455D4">
            <w:pPr>
              <w:pStyle w:val="TableText"/>
              <w:rPr>
                <w:rFonts w:eastAsia="SimSun"/>
              </w:rPr>
            </w:pPr>
            <w:r w:rsidRPr="00D137D3">
              <w:rPr>
                <w:rFonts w:eastAsia="SimSun"/>
              </w:rPr>
              <w:t>As above</w:t>
            </w:r>
          </w:p>
        </w:tc>
      </w:tr>
      <w:tr w:rsidR="00BB3394" w:rsidRPr="00D137D3" w:rsidTr="00D137D3">
        <w:trPr>
          <w:cantSplit/>
        </w:trPr>
        <w:tc>
          <w:tcPr>
            <w:tcW w:w="1054" w:type="pct"/>
          </w:tcPr>
          <w:p w:rsidR="00BB3394" w:rsidRPr="00D137D3" w:rsidRDefault="00BB3394" w:rsidP="00E455D4">
            <w:pPr>
              <w:pStyle w:val="TableTitle1"/>
              <w:rPr>
                <w:rFonts w:eastAsia="SimSun"/>
              </w:rPr>
            </w:pPr>
            <w:r w:rsidRPr="00D137D3">
              <w:rPr>
                <w:rFonts w:eastAsia="SimSun"/>
              </w:rPr>
              <w:t>Project Start Date</w:t>
            </w:r>
          </w:p>
        </w:tc>
        <w:tc>
          <w:tcPr>
            <w:tcW w:w="1583" w:type="pct"/>
          </w:tcPr>
          <w:p w:rsidR="00BB3394" w:rsidRPr="00D137D3" w:rsidRDefault="00BB3394" w:rsidP="00E455D4">
            <w:pPr>
              <w:pStyle w:val="TableText"/>
              <w:rPr>
                <w:rFonts w:eastAsia="SimSun"/>
              </w:rPr>
            </w:pPr>
            <w:r w:rsidRPr="00D137D3">
              <w:rPr>
                <w:rFonts w:eastAsia="SimSun"/>
              </w:rPr>
              <w:t>2016</w:t>
            </w:r>
          </w:p>
        </w:tc>
        <w:tc>
          <w:tcPr>
            <w:tcW w:w="1048" w:type="pct"/>
          </w:tcPr>
          <w:p w:rsidR="00BB3394" w:rsidRPr="00D137D3" w:rsidRDefault="00BB3394" w:rsidP="00E455D4">
            <w:pPr>
              <w:pStyle w:val="TableTitle1"/>
              <w:rPr>
                <w:rFonts w:eastAsia="SimSun"/>
              </w:rPr>
            </w:pPr>
            <w:r w:rsidRPr="00D137D3">
              <w:rPr>
                <w:rFonts w:eastAsia="SimSun"/>
              </w:rPr>
              <w:t>Project End Date</w:t>
            </w:r>
          </w:p>
        </w:tc>
        <w:tc>
          <w:tcPr>
            <w:tcW w:w="1314" w:type="pct"/>
          </w:tcPr>
          <w:p w:rsidR="00BB3394" w:rsidRPr="00D137D3" w:rsidRDefault="00BB3394" w:rsidP="00E455D4">
            <w:pPr>
              <w:pStyle w:val="TableText"/>
              <w:rPr>
                <w:rFonts w:eastAsia="SimSun"/>
              </w:rPr>
            </w:pPr>
            <w:r w:rsidRPr="00D137D3">
              <w:rPr>
                <w:rFonts w:eastAsia="SimSun"/>
              </w:rPr>
              <w:t>2016</w:t>
            </w:r>
          </w:p>
        </w:tc>
      </w:tr>
      <w:tr w:rsidR="00BB3394" w:rsidRPr="00D137D3" w:rsidTr="00D137D3">
        <w:trPr>
          <w:cantSplit/>
        </w:trPr>
        <w:tc>
          <w:tcPr>
            <w:tcW w:w="1054" w:type="pct"/>
          </w:tcPr>
          <w:p w:rsidR="00BB3394" w:rsidRPr="00D137D3" w:rsidRDefault="00BB3394" w:rsidP="00E455D4">
            <w:pPr>
              <w:pStyle w:val="TableTitle1"/>
              <w:rPr>
                <w:rFonts w:eastAsia="SimSun"/>
              </w:rPr>
            </w:pPr>
            <w:r w:rsidRPr="00D137D3">
              <w:rPr>
                <w:rFonts w:eastAsia="SimSun"/>
              </w:rPr>
              <w:t xml:space="preserve">Project Manager </w:t>
            </w:r>
          </w:p>
        </w:tc>
        <w:tc>
          <w:tcPr>
            <w:tcW w:w="1583" w:type="pct"/>
          </w:tcPr>
          <w:p w:rsidR="00BB3394" w:rsidRPr="00D137D3" w:rsidRDefault="00BB3394" w:rsidP="00E455D4">
            <w:pPr>
              <w:pStyle w:val="TableText"/>
              <w:rPr>
                <w:rFonts w:eastAsia="SimSun"/>
              </w:rPr>
            </w:pPr>
            <w:r w:rsidRPr="00D137D3">
              <w:rPr>
                <w:rFonts w:eastAsia="SimSun"/>
              </w:rPr>
              <w:t>N/A</w:t>
            </w:r>
          </w:p>
        </w:tc>
        <w:tc>
          <w:tcPr>
            <w:tcW w:w="1048" w:type="pct"/>
          </w:tcPr>
          <w:p w:rsidR="00BB3394" w:rsidRPr="00D137D3" w:rsidRDefault="00BB3394" w:rsidP="00E455D4">
            <w:pPr>
              <w:pStyle w:val="TableTitle1"/>
              <w:rPr>
                <w:rFonts w:eastAsia="SimSun"/>
              </w:rPr>
            </w:pPr>
            <w:r w:rsidRPr="00D137D3">
              <w:rPr>
                <w:rFonts w:eastAsia="SimSun"/>
              </w:rPr>
              <w:t>Group &amp; Function</w:t>
            </w:r>
          </w:p>
        </w:tc>
        <w:tc>
          <w:tcPr>
            <w:tcW w:w="1314" w:type="pct"/>
          </w:tcPr>
          <w:p w:rsidR="00BB3394" w:rsidRPr="00D137D3" w:rsidRDefault="00BB3394" w:rsidP="00E455D4">
            <w:pPr>
              <w:pStyle w:val="TableText"/>
              <w:rPr>
                <w:rFonts w:eastAsia="SimSun"/>
              </w:rPr>
            </w:pPr>
            <w:r w:rsidRPr="00D137D3">
              <w:rPr>
                <w:rFonts w:eastAsia="SimSun"/>
              </w:rPr>
              <w:t>N/A</w:t>
            </w:r>
          </w:p>
        </w:tc>
      </w:tr>
      <w:tr w:rsidR="00BB3394" w:rsidRPr="00D137D3" w:rsidTr="00D137D3">
        <w:trPr>
          <w:cantSplit/>
        </w:trPr>
        <w:tc>
          <w:tcPr>
            <w:tcW w:w="1054" w:type="pct"/>
          </w:tcPr>
          <w:p w:rsidR="00BB3394" w:rsidRPr="00D137D3" w:rsidRDefault="00BB3394" w:rsidP="00E455D4">
            <w:pPr>
              <w:pStyle w:val="TableTitle1"/>
              <w:rPr>
                <w:rFonts w:eastAsia="SimSun"/>
              </w:rPr>
            </w:pPr>
            <w:r w:rsidRPr="00D137D3">
              <w:rPr>
                <w:rFonts w:eastAsia="SimSun"/>
              </w:rPr>
              <w:t>Program Manager</w:t>
            </w:r>
          </w:p>
        </w:tc>
        <w:tc>
          <w:tcPr>
            <w:tcW w:w="1583" w:type="pct"/>
          </w:tcPr>
          <w:p w:rsidR="00BB3394" w:rsidRPr="00D137D3" w:rsidRDefault="00BB3394" w:rsidP="00E455D4">
            <w:pPr>
              <w:pStyle w:val="TableText"/>
              <w:rPr>
                <w:rFonts w:eastAsia="SimSun"/>
              </w:rPr>
            </w:pPr>
            <w:r w:rsidRPr="00D137D3">
              <w:rPr>
                <w:rFonts w:eastAsia="SimSun"/>
              </w:rPr>
              <w:t>Kate Cullen</w:t>
            </w:r>
          </w:p>
        </w:tc>
        <w:tc>
          <w:tcPr>
            <w:tcW w:w="1048" w:type="pct"/>
          </w:tcPr>
          <w:p w:rsidR="00BB3394" w:rsidRPr="00D137D3" w:rsidRDefault="00BB3394" w:rsidP="00E455D4">
            <w:pPr>
              <w:pStyle w:val="TableTitle1"/>
              <w:rPr>
                <w:rFonts w:eastAsia="SimSun"/>
              </w:rPr>
            </w:pPr>
            <w:r w:rsidRPr="00D137D3">
              <w:rPr>
                <w:rFonts w:eastAsia="SimSun"/>
              </w:rPr>
              <w:t>Group &amp; Function</w:t>
            </w:r>
          </w:p>
        </w:tc>
        <w:tc>
          <w:tcPr>
            <w:tcW w:w="1314" w:type="pct"/>
          </w:tcPr>
          <w:p w:rsidR="00BB3394" w:rsidRPr="00D137D3" w:rsidRDefault="00BB3394" w:rsidP="00E455D4">
            <w:pPr>
              <w:pStyle w:val="TableText"/>
              <w:rPr>
                <w:rFonts w:eastAsia="SimSun"/>
              </w:rPr>
            </w:pPr>
            <w:r w:rsidRPr="00D137D3">
              <w:rPr>
                <w:rFonts w:eastAsia="SimSun"/>
              </w:rPr>
              <w:t>Associate Director, Client Change</w:t>
            </w:r>
          </w:p>
        </w:tc>
      </w:tr>
      <w:tr w:rsidR="00BB3394" w:rsidRPr="00D137D3" w:rsidTr="00D137D3">
        <w:trPr>
          <w:cantSplit/>
        </w:trPr>
        <w:tc>
          <w:tcPr>
            <w:tcW w:w="1054" w:type="pct"/>
          </w:tcPr>
          <w:p w:rsidR="00BB3394" w:rsidRPr="00D137D3" w:rsidRDefault="00BB3394" w:rsidP="00E455D4">
            <w:pPr>
              <w:pStyle w:val="TableTitle1"/>
              <w:rPr>
                <w:rFonts w:eastAsia="SimSun"/>
              </w:rPr>
            </w:pPr>
            <w:r w:rsidRPr="00D137D3">
              <w:rPr>
                <w:rFonts w:eastAsia="SimSun"/>
              </w:rPr>
              <w:t>Sponsor</w:t>
            </w:r>
          </w:p>
        </w:tc>
        <w:tc>
          <w:tcPr>
            <w:tcW w:w="1583" w:type="pct"/>
          </w:tcPr>
          <w:p w:rsidR="00BB3394" w:rsidRPr="00D137D3" w:rsidRDefault="00BB3394" w:rsidP="00E455D4">
            <w:pPr>
              <w:pStyle w:val="TableText"/>
              <w:rPr>
                <w:rFonts w:eastAsia="SimSun"/>
              </w:rPr>
            </w:pPr>
            <w:r w:rsidRPr="00D137D3">
              <w:rPr>
                <w:rFonts w:eastAsia="SimSun"/>
              </w:rPr>
              <w:t>Renato Moreschi</w:t>
            </w:r>
          </w:p>
        </w:tc>
        <w:tc>
          <w:tcPr>
            <w:tcW w:w="1048" w:type="pct"/>
          </w:tcPr>
          <w:p w:rsidR="00BB3394" w:rsidRPr="00D137D3" w:rsidRDefault="00BB3394" w:rsidP="00E455D4">
            <w:pPr>
              <w:pStyle w:val="TableTitle1"/>
              <w:rPr>
                <w:rFonts w:eastAsia="SimSun"/>
              </w:rPr>
            </w:pPr>
            <w:r w:rsidRPr="00D137D3">
              <w:rPr>
                <w:rFonts w:eastAsia="SimSun"/>
              </w:rPr>
              <w:t>Group &amp; Function</w:t>
            </w:r>
          </w:p>
        </w:tc>
        <w:tc>
          <w:tcPr>
            <w:tcW w:w="1314" w:type="pct"/>
          </w:tcPr>
          <w:p w:rsidR="00BB3394" w:rsidRPr="00D137D3" w:rsidRDefault="00BB3394" w:rsidP="00E455D4">
            <w:pPr>
              <w:pStyle w:val="TableText"/>
              <w:rPr>
                <w:rFonts w:eastAsia="SimSun"/>
              </w:rPr>
            </w:pPr>
            <w:r w:rsidRPr="00D137D3">
              <w:rPr>
                <w:rFonts w:eastAsia="SimSun"/>
              </w:rPr>
              <w:t>MD, Client Operations</w:t>
            </w:r>
          </w:p>
        </w:tc>
      </w:tr>
    </w:tbl>
    <w:p w:rsidR="00BB3394" w:rsidRDefault="00BB3394" w:rsidP="00BB3394">
      <w:pPr>
        <w:pStyle w:val="NumHead2"/>
        <w:numPr>
          <w:ilvl w:val="1"/>
          <w:numId w:val="28"/>
        </w:numPr>
        <w:tabs>
          <w:tab w:val="clear" w:pos="1008"/>
          <w:tab w:val="num" w:pos="720"/>
        </w:tabs>
        <w:ind w:left="720" w:hanging="720"/>
        <w:pPrChange w:id="51" w:author="DJ846" w:date="2016-07-15T15:09:00Z">
          <w:pPr>
            <w:pStyle w:val="NumHead2"/>
            <w:numPr>
              <w:numId w:val="43"/>
            </w:numPr>
            <w:tabs>
              <w:tab w:val="clear" w:pos="720"/>
              <w:tab w:val="num" w:pos="360"/>
            </w:tabs>
            <w:ind w:left="360" w:hanging="360"/>
          </w:pPr>
        </w:pPrChange>
      </w:pPr>
      <w:bookmarkStart w:id="52" w:name="_Toc447533981"/>
      <w:r w:rsidRPr="003B7B77">
        <w:t>Related Documents</w:t>
      </w:r>
      <w:bookmarkEnd w:id="52"/>
    </w:p>
    <w:tbl>
      <w:tblPr>
        <w:tblW w:w="5000" w:type="pct"/>
        <w:tblBorders>
          <w:top w:val="single" w:sz="6" w:space="0" w:color="6F6E6F"/>
          <w:bottom w:val="single" w:sz="6" w:space="0" w:color="6F6E6F"/>
          <w:insideH w:val="single" w:sz="6" w:space="0" w:color="6F6E6F"/>
          <w:insideV w:val="single" w:sz="6" w:space="0" w:color="6F6E6F"/>
        </w:tblBorders>
        <w:tblCellMar>
          <w:left w:w="101" w:type="dxa"/>
          <w:right w:w="101" w:type="dxa"/>
        </w:tblCellMar>
        <w:tblLook w:val="01E0"/>
      </w:tblPr>
      <w:tblGrid>
        <w:gridCol w:w="3317"/>
        <w:gridCol w:w="3318"/>
        <w:gridCol w:w="3316"/>
      </w:tblGrid>
      <w:tr w:rsidR="00BB3394" w:rsidRPr="00D137D3" w:rsidTr="00D137D3">
        <w:trPr>
          <w:cantSplit/>
        </w:trPr>
        <w:tc>
          <w:tcPr>
            <w:tcW w:w="1667" w:type="pct"/>
          </w:tcPr>
          <w:p w:rsidR="00BB3394" w:rsidRPr="00D137D3" w:rsidRDefault="00BB3394" w:rsidP="00E455D4">
            <w:pPr>
              <w:pStyle w:val="TableTitle1"/>
              <w:rPr>
                <w:rFonts w:eastAsia="SimSun"/>
              </w:rPr>
            </w:pPr>
            <w:r w:rsidRPr="00D137D3">
              <w:rPr>
                <w:rFonts w:eastAsia="SimSun"/>
              </w:rPr>
              <w:t>Document Name / Description</w:t>
            </w:r>
          </w:p>
        </w:tc>
        <w:tc>
          <w:tcPr>
            <w:tcW w:w="1667" w:type="pct"/>
          </w:tcPr>
          <w:p w:rsidR="00BB3394" w:rsidRPr="00D137D3" w:rsidRDefault="00BB3394" w:rsidP="00E455D4">
            <w:pPr>
              <w:pStyle w:val="TableTitle1"/>
              <w:rPr>
                <w:rFonts w:eastAsia="SimSun"/>
              </w:rPr>
            </w:pPr>
            <w:r w:rsidRPr="00D137D3">
              <w:rPr>
                <w:rFonts w:eastAsia="SimSun"/>
              </w:rPr>
              <w:t>Author</w:t>
            </w:r>
          </w:p>
        </w:tc>
        <w:tc>
          <w:tcPr>
            <w:tcW w:w="1666" w:type="pct"/>
          </w:tcPr>
          <w:p w:rsidR="00BB3394" w:rsidRPr="00D137D3" w:rsidRDefault="00BB3394" w:rsidP="00E455D4">
            <w:pPr>
              <w:pStyle w:val="TableTitle1"/>
              <w:rPr>
                <w:rFonts w:eastAsia="SimSun"/>
              </w:rPr>
            </w:pPr>
            <w:r w:rsidRPr="00D137D3">
              <w:rPr>
                <w:rFonts w:eastAsia="SimSun"/>
              </w:rPr>
              <w:t>Purpose / Comments</w:t>
            </w:r>
          </w:p>
        </w:tc>
      </w:tr>
      <w:tr w:rsidR="00BB3394" w:rsidRPr="00D137D3" w:rsidTr="00D137D3">
        <w:trPr>
          <w:cantSplit/>
        </w:trPr>
        <w:tc>
          <w:tcPr>
            <w:tcW w:w="1667" w:type="pct"/>
          </w:tcPr>
          <w:p w:rsidR="00BB3394" w:rsidRPr="00D137D3" w:rsidRDefault="00BB3394" w:rsidP="00E455D4">
            <w:pPr>
              <w:pStyle w:val="TableText"/>
              <w:rPr>
                <w:rFonts w:eastAsia="SimSun"/>
              </w:rPr>
            </w:pPr>
            <w:r w:rsidRPr="00D137D3">
              <w:rPr>
                <w:rFonts w:eastAsia="SimSun"/>
              </w:rPr>
              <w:t>New Fund Identifier Code</w:t>
            </w:r>
          </w:p>
        </w:tc>
        <w:tc>
          <w:tcPr>
            <w:tcW w:w="1667" w:type="pct"/>
          </w:tcPr>
          <w:p w:rsidR="00BB3394" w:rsidRPr="00D137D3" w:rsidRDefault="00BB3394" w:rsidP="00E455D4">
            <w:pPr>
              <w:pStyle w:val="TableText"/>
              <w:rPr>
                <w:rFonts w:eastAsia="SimSun" w:cs="Arial"/>
              </w:rPr>
            </w:pPr>
            <w:r w:rsidRPr="00D137D3">
              <w:rPr>
                <w:rFonts w:eastAsia="SimSun" w:cs="Arial"/>
              </w:rPr>
              <w:t>Clare Scully</w:t>
            </w:r>
          </w:p>
        </w:tc>
        <w:tc>
          <w:tcPr>
            <w:tcW w:w="1666" w:type="pct"/>
          </w:tcPr>
          <w:p w:rsidR="00BB3394" w:rsidRPr="00D137D3" w:rsidRDefault="00BB3394" w:rsidP="00E455D4">
            <w:pPr>
              <w:pStyle w:val="TableText"/>
              <w:rPr>
                <w:rFonts w:eastAsia="SimSun" w:cs="Arial"/>
              </w:rPr>
            </w:pPr>
            <w:r w:rsidRPr="00D137D3">
              <w:rPr>
                <w:rFonts w:eastAsia="SimSun" w:cs="Arial"/>
              </w:rPr>
              <w:t xml:space="preserve">Code that must be stored in </w:t>
            </w:r>
            <w:smartTag w:uri="urn:schemas-microsoft-com:office:smarttags" w:element="place">
              <w:r w:rsidRPr="00D137D3">
                <w:rPr>
                  <w:rFonts w:eastAsia="SimSun" w:cs="Arial"/>
                </w:rPr>
                <w:t>Cos</w:t>
              </w:r>
            </w:smartTag>
          </w:p>
        </w:tc>
      </w:tr>
      <w:tr w:rsidR="00BB3394" w:rsidRPr="00D137D3" w:rsidTr="00D137D3">
        <w:trPr>
          <w:cantSplit/>
        </w:trPr>
        <w:tc>
          <w:tcPr>
            <w:tcW w:w="1667" w:type="pct"/>
          </w:tcPr>
          <w:p w:rsidR="00BB3394" w:rsidRPr="00D137D3" w:rsidRDefault="00BB3394" w:rsidP="00E455D4">
            <w:pPr>
              <w:pStyle w:val="TableText"/>
              <w:rPr>
                <w:rFonts w:eastAsia="SimSun"/>
              </w:rPr>
            </w:pPr>
            <w:r w:rsidRPr="00D137D3">
              <w:rPr>
                <w:rFonts w:eastAsia="SimSun"/>
              </w:rPr>
              <w:t>“As Is” and “To Be” Sample Files</w:t>
            </w:r>
          </w:p>
        </w:tc>
        <w:tc>
          <w:tcPr>
            <w:tcW w:w="1667" w:type="pct"/>
          </w:tcPr>
          <w:p w:rsidR="00BB3394" w:rsidRPr="00D137D3" w:rsidRDefault="00BB3394" w:rsidP="00E455D4">
            <w:pPr>
              <w:pStyle w:val="TableText"/>
              <w:rPr>
                <w:rFonts w:eastAsia="SimSun" w:cs="Arial"/>
              </w:rPr>
            </w:pPr>
            <w:r w:rsidRPr="00D137D3">
              <w:rPr>
                <w:rFonts w:eastAsia="SimSun" w:cs="Arial"/>
              </w:rPr>
              <w:t>RBC</w:t>
            </w:r>
          </w:p>
        </w:tc>
        <w:tc>
          <w:tcPr>
            <w:tcW w:w="1666" w:type="pct"/>
          </w:tcPr>
          <w:p w:rsidR="00BB3394" w:rsidRPr="00D137D3" w:rsidRDefault="00BB3394" w:rsidP="00E455D4">
            <w:pPr>
              <w:pStyle w:val="TableText"/>
              <w:rPr>
                <w:rFonts w:eastAsia="SimSun" w:cs="Arial"/>
              </w:rPr>
            </w:pPr>
            <w:r w:rsidRPr="00D137D3">
              <w:rPr>
                <w:rFonts w:eastAsia="SimSun" w:cs="Arial"/>
              </w:rPr>
              <w:t>Sample files for illustrative purposes</w:t>
            </w:r>
          </w:p>
        </w:tc>
      </w:tr>
    </w:tbl>
    <w:p w:rsidR="00BB3394" w:rsidRDefault="00BB3394" w:rsidP="00AD3DEE">
      <w:pPr>
        <w:pStyle w:val="BodyText"/>
      </w:pPr>
    </w:p>
    <w:p w:rsidR="00BB3394" w:rsidRDefault="00BB3394" w:rsidP="00AD3DEE">
      <w:pPr>
        <w:pStyle w:val="BodyText"/>
        <w:sectPr w:rsidR="00BB3394" w:rsidSect="00584960">
          <w:headerReference w:type="even" r:id="rId11"/>
          <w:headerReference w:type="first" r:id="rId12"/>
          <w:footerReference w:type="first" r:id="rId13"/>
          <w:pgSz w:w="11909" w:h="16834" w:code="9"/>
          <w:pgMar w:top="964" w:right="1080" w:bottom="562" w:left="1080" w:header="0" w:footer="432" w:gutter="0"/>
          <w:cols w:space="708"/>
          <w:titlePg/>
          <w:docGrid w:linePitch="360"/>
        </w:sectPr>
      </w:pPr>
    </w:p>
    <w:p w:rsidR="00BB3394" w:rsidRDefault="00BB3394" w:rsidP="00BB3394">
      <w:pPr>
        <w:pStyle w:val="NumHead1"/>
        <w:numPr>
          <w:ilvl w:val="0"/>
          <w:numId w:val="28"/>
        </w:numPr>
        <w:tabs>
          <w:tab w:val="clear" w:pos="1008"/>
          <w:tab w:val="num" w:pos="720"/>
        </w:tabs>
        <w:ind w:left="720" w:hanging="720"/>
        <w:pPrChange w:id="53" w:author="DJ846" w:date="2016-07-15T15:09:00Z">
          <w:pPr>
            <w:pStyle w:val="NumHead1"/>
            <w:numPr>
              <w:numId w:val="43"/>
            </w:numPr>
            <w:tabs>
              <w:tab w:val="num" w:pos="360"/>
            </w:tabs>
            <w:ind w:left="360" w:hanging="360"/>
          </w:pPr>
        </w:pPrChange>
      </w:pPr>
      <w:bookmarkStart w:id="54" w:name="_Toc447533982"/>
      <w:r w:rsidRPr="003B7B77">
        <w:t>Project Description</w:t>
      </w:r>
      <w:bookmarkEnd w:id="54"/>
    </w:p>
    <w:p w:rsidR="00BB3394" w:rsidRDefault="00BB3394" w:rsidP="00BB3394">
      <w:pPr>
        <w:pStyle w:val="NumHead2"/>
        <w:numPr>
          <w:ilvl w:val="1"/>
          <w:numId w:val="28"/>
        </w:numPr>
        <w:tabs>
          <w:tab w:val="clear" w:pos="1008"/>
          <w:tab w:val="num" w:pos="720"/>
        </w:tabs>
        <w:ind w:left="720" w:hanging="720"/>
        <w:pPrChange w:id="55" w:author="DJ846" w:date="2016-07-15T15:09:00Z">
          <w:pPr>
            <w:pStyle w:val="NumHead2"/>
            <w:numPr>
              <w:numId w:val="43"/>
            </w:numPr>
            <w:tabs>
              <w:tab w:val="num" w:pos="360"/>
            </w:tabs>
            <w:ind w:left="360" w:hanging="360"/>
          </w:pPr>
        </w:pPrChange>
      </w:pPr>
      <w:bookmarkStart w:id="56" w:name="_Toc447533983"/>
      <w:r w:rsidRPr="003B7B77">
        <w:t>Purpose</w:t>
      </w:r>
      <w:bookmarkEnd w:id="56"/>
    </w:p>
    <w:p w:rsidR="00BB3394" w:rsidRDefault="00BB3394" w:rsidP="002D213B">
      <w:pPr>
        <w:pStyle w:val="ListBullet"/>
        <w:tabs>
          <w:tab w:val="clear" w:pos="1492"/>
          <w:tab w:val="num" w:pos="360"/>
        </w:tabs>
      </w:pPr>
      <w:r>
        <w:t>Mediolanum Dublin will start to use new systems late 2016 which will result in a change to the way in which they communicate with RBC.</w:t>
      </w:r>
    </w:p>
    <w:p w:rsidR="00BB3394" w:rsidRDefault="00BB3394" w:rsidP="009814A2">
      <w:pPr>
        <w:pStyle w:val="ListBullet"/>
        <w:tabs>
          <w:tab w:val="clear" w:pos="1492"/>
          <w:tab w:val="num" w:pos="360"/>
        </w:tabs>
      </w:pPr>
      <w:r>
        <w:t>These systems are FusionInvest (Portfolio &amp; Risk system) and Intellimatch (Reconciliation system).</w:t>
      </w:r>
    </w:p>
    <w:p w:rsidR="00BB3394" w:rsidRDefault="00BB3394" w:rsidP="0070283B">
      <w:pPr>
        <w:pStyle w:val="ListBullet"/>
        <w:tabs>
          <w:tab w:val="clear" w:pos="1492"/>
          <w:tab w:val="num" w:pos="360"/>
        </w:tabs>
      </w:pPr>
      <w:r>
        <w:t>Mediolanum have requested various information from RBC that will feed both systems:</w:t>
      </w:r>
    </w:p>
    <w:p w:rsidR="00BB3394" w:rsidRDefault="00BB3394" w:rsidP="002D213B">
      <w:pPr>
        <w:pStyle w:val="ListBullet"/>
        <w:numPr>
          <w:ilvl w:val="0"/>
          <w:numId w:val="0"/>
        </w:numPr>
        <w:ind w:left="360" w:hanging="360"/>
      </w:pPr>
    </w:p>
    <w:p w:rsidR="00BB3394" w:rsidRPr="0070283B" w:rsidRDefault="00BB3394" w:rsidP="002D213B">
      <w:pPr>
        <w:pStyle w:val="ListBullet"/>
        <w:numPr>
          <w:ilvl w:val="0"/>
          <w:numId w:val="0"/>
        </w:numPr>
        <w:ind w:left="360" w:hanging="360"/>
        <w:jc w:val="center"/>
        <w:rPr>
          <w:b/>
          <w:bCs/>
          <w:color w:val="0060A9"/>
        </w:rPr>
      </w:pPr>
      <w:r w:rsidRPr="0070283B">
        <w:rPr>
          <w:b/>
          <w:bCs/>
          <w:color w:val="0060A9"/>
        </w:rPr>
        <w:t>Flow: RBC -&gt; Mediolanum</w:t>
      </w:r>
      <w:r>
        <w:rPr>
          <w:b/>
          <w:bCs/>
          <w:color w:val="0060A9"/>
        </w:rPr>
        <w:t xml:space="preserve"> (High Level)</w:t>
      </w:r>
    </w:p>
    <w:tbl>
      <w:tblPr>
        <w:tblW w:w="5000" w:type="pct"/>
        <w:tblBorders>
          <w:top w:val="single" w:sz="6" w:space="0" w:color="6F6E6F"/>
          <w:bottom w:val="single" w:sz="6" w:space="0" w:color="6F6E6F"/>
          <w:insideH w:val="single" w:sz="6" w:space="0" w:color="6F6E6F"/>
          <w:insideV w:val="single" w:sz="6" w:space="0" w:color="6F6E6F"/>
        </w:tblBorders>
        <w:tblCellMar>
          <w:left w:w="101" w:type="dxa"/>
          <w:right w:w="101" w:type="dxa"/>
        </w:tblCellMar>
        <w:tblLook w:val="01E0"/>
      </w:tblPr>
      <w:tblGrid>
        <w:gridCol w:w="5340"/>
        <w:gridCol w:w="4611"/>
      </w:tblGrid>
      <w:tr w:rsidR="00BB3394" w:rsidRPr="003B7B77" w:rsidTr="00D137D3">
        <w:trPr>
          <w:cantSplit/>
        </w:trPr>
        <w:tc>
          <w:tcPr>
            <w:tcW w:w="2683" w:type="pct"/>
            <w:vAlign w:val="bottom"/>
          </w:tcPr>
          <w:p w:rsidR="00BB3394" w:rsidRPr="00D137D3" w:rsidRDefault="00BB3394" w:rsidP="00D137D3">
            <w:pPr>
              <w:pStyle w:val="TableTitle1"/>
              <w:jc w:val="center"/>
              <w:rPr>
                <w:rFonts w:eastAsia="SimSun"/>
              </w:rPr>
            </w:pPr>
            <w:r w:rsidRPr="00D137D3">
              <w:rPr>
                <w:rFonts w:eastAsia="SimSun"/>
              </w:rPr>
              <w:t>FusionInvest</w:t>
            </w:r>
          </w:p>
        </w:tc>
        <w:tc>
          <w:tcPr>
            <w:tcW w:w="2317" w:type="pct"/>
            <w:vAlign w:val="bottom"/>
          </w:tcPr>
          <w:p w:rsidR="00BB3394" w:rsidRPr="00D137D3" w:rsidRDefault="00BB3394" w:rsidP="00D137D3">
            <w:pPr>
              <w:pStyle w:val="TableTitle1"/>
              <w:jc w:val="center"/>
              <w:rPr>
                <w:rFonts w:eastAsia="SimSun"/>
              </w:rPr>
            </w:pPr>
            <w:r w:rsidRPr="00D137D3">
              <w:rPr>
                <w:rFonts w:eastAsia="SimSun"/>
              </w:rPr>
              <w:t>Intellimatch</w:t>
            </w:r>
          </w:p>
        </w:tc>
      </w:tr>
      <w:tr w:rsidR="00BB3394" w:rsidRPr="003B7B77" w:rsidTr="00D137D3">
        <w:trPr>
          <w:cantSplit/>
        </w:trPr>
        <w:tc>
          <w:tcPr>
            <w:tcW w:w="2683" w:type="pct"/>
          </w:tcPr>
          <w:p w:rsidR="00BB3394" w:rsidRPr="00D137D3" w:rsidRDefault="00BB3394" w:rsidP="00D137D3">
            <w:pPr>
              <w:pStyle w:val="TableText"/>
              <w:jc w:val="center"/>
              <w:rPr>
                <w:rFonts w:eastAsia="SimSun"/>
              </w:rPr>
            </w:pPr>
            <w:r w:rsidRPr="00D137D3">
              <w:rPr>
                <w:rFonts w:eastAsia="SimSun"/>
              </w:rPr>
              <w:t>Custody &amp; Fund Accounting trade file for Delegate Manager trades</w:t>
            </w:r>
          </w:p>
        </w:tc>
        <w:tc>
          <w:tcPr>
            <w:tcW w:w="2317" w:type="pct"/>
          </w:tcPr>
          <w:p w:rsidR="00BB3394" w:rsidRPr="00D137D3" w:rsidRDefault="00BB3394" w:rsidP="00D137D3">
            <w:pPr>
              <w:pStyle w:val="TableText"/>
              <w:jc w:val="center"/>
              <w:rPr>
                <w:rFonts w:eastAsia="SimSun"/>
              </w:rPr>
            </w:pPr>
            <w:r w:rsidRPr="00D137D3">
              <w:rPr>
                <w:rFonts w:eastAsia="SimSun"/>
              </w:rPr>
              <w:t>Custody &amp; Fund Accounting trade files for MAML trades</w:t>
            </w:r>
          </w:p>
        </w:tc>
      </w:tr>
      <w:tr w:rsidR="00BB3394" w:rsidRPr="003B7B77" w:rsidTr="00D137D3">
        <w:trPr>
          <w:cantSplit/>
        </w:trPr>
        <w:tc>
          <w:tcPr>
            <w:tcW w:w="2683" w:type="pct"/>
          </w:tcPr>
          <w:p w:rsidR="00BB3394" w:rsidRPr="00D137D3" w:rsidRDefault="00BB3394" w:rsidP="00D137D3">
            <w:pPr>
              <w:pStyle w:val="TableText"/>
              <w:jc w:val="center"/>
              <w:rPr>
                <w:rFonts w:eastAsia="SimSun"/>
              </w:rPr>
            </w:pPr>
            <w:r w:rsidRPr="00D137D3">
              <w:rPr>
                <w:rFonts w:eastAsia="SimSun"/>
              </w:rPr>
              <w:t>GFP confirmation of trading</w:t>
            </w:r>
          </w:p>
        </w:tc>
        <w:tc>
          <w:tcPr>
            <w:tcW w:w="2317" w:type="pct"/>
          </w:tcPr>
          <w:p w:rsidR="00BB3394" w:rsidRPr="00D137D3" w:rsidRDefault="00BB3394" w:rsidP="00D137D3">
            <w:pPr>
              <w:pStyle w:val="TableText"/>
              <w:jc w:val="center"/>
              <w:rPr>
                <w:rFonts w:eastAsia="SimSun"/>
              </w:rPr>
            </w:pPr>
            <w:r w:rsidRPr="00D137D3">
              <w:rPr>
                <w:rFonts w:eastAsia="SimSun"/>
              </w:rPr>
              <w:t>Custody &amp; Fund Accounting trade file for Delegate Manager trades</w:t>
            </w:r>
          </w:p>
        </w:tc>
      </w:tr>
      <w:tr w:rsidR="00BB3394" w:rsidRPr="003B7B77" w:rsidTr="00D137D3">
        <w:trPr>
          <w:cantSplit/>
        </w:trPr>
        <w:tc>
          <w:tcPr>
            <w:tcW w:w="2683" w:type="pct"/>
          </w:tcPr>
          <w:p w:rsidR="00BB3394" w:rsidRPr="00D137D3" w:rsidRDefault="00BB3394" w:rsidP="00D137D3">
            <w:pPr>
              <w:pStyle w:val="TableText"/>
              <w:jc w:val="center"/>
              <w:rPr>
                <w:rFonts w:eastAsia="SimSun"/>
              </w:rPr>
            </w:pPr>
            <w:r w:rsidRPr="00D137D3">
              <w:rPr>
                <w:rFonts w:eastAsia="SimSun"/>
                <w:highlight w:val="lightGray"/>
              </w:rPr>
              <w:t>FX forwards initiated by RBC (e.g. COS)</w:t>
            </w:r>
          </w:p>
        </w:tc>
        <w:tc>
          <w:tcPr>
            <w:tcW w:w="2317" w:type="pct"/>
          </w:tcPr>
          <w:p w:rsidR="00BB3394" w:rsidRPr="00D137D3" w:rsidRDefault="00BB3394" w:rsidP="00D137D3">
            <w:pPr>
              <w:pStyle w:val="TableText"/>
              <w:jc w:val="center"/>
              <w:rPr>
                <w:rFonts w:eastAsia="SimSun"/>
              </w:rPr>
            </w:pPr>
            <w:r w:rsidRPr="00D137D3">
              <w:rPr>
                <w:rFonts w:eastAsia="SimSun"/>
              </w:rPr>
              <w:t>Custody positions for all asset types (MAML and Delegate Managers)</w:t>
            </w:r>
          </w:p>
        </w:tc>
      </w:tr>
      <w:tr w:rsidR="00BB3394" w:rsidRPr="003B7B77" w:rsidTr="00D137D3">
        <w:trPr>
          <w:cantSplit/>
        </w:trPr>
        <w:tc>
          <w:tcPr>
            <w:tcW w:w="2683" w:type="pct"/>
          </w:tcPr>
          <w:p w:rsidR="00BB3394" w:rsidRPr="00D137D3" w:rsidRDefault="00BB3394" w:rsidP="00D137D3">
            <w:pPr>
              <w:pStyle w:val="TableText"/>
              <w:jc w:val="center"/>
              <w:rPr>
                <w:rFonts w:eastAsia="SimSun"/>
              </w:rPr>
            </w:pPr>
            <w:r w:rsidRPr="00D137D3">
              <w:rPr>
                <w:rFonts w:eastAsia="SimSun"/>
              </w:rPr>
              <w:t>Corporate Actions for MAML and Delegate Managers</w:t>
            </w:r>
          </w:p>
        </w:tc>
        <w:tc>
          <w:tcPr>
            <w:tcW w:w="2317" w:type="pct"/>
          </w:tcPr>
          <w:p w:rsidR="00BB3394" w:rsidRPr="00D137D3" w:rsidRDefault="00BB3394" w:rsidP="00D137D3">
            <w:pPr>
              <w:pStyle w:val="TableText"/>
              <w:jc w:val="center"/>
              <w:rPr>
                <w:rFonts w:eastAsia="SimSun"/>
              </w:rPr>
            </w:pPr>
            <w:r w:rsidRPr="00D137D3">
              <w:rPr>
                <w:rFonts w:eastAsia="SimSun"/>
              </w:rPr>
              <w:t>Valuation for all security positions held on the portfolio (MAML and Delegate Managers)</w:t>
            </w:r>
          </w:p>
        </w:tc>
      </w:tr>
      <w:tr w:rsidR="00BB3394" w:rsidRPr="003B7B77" w:rsidTr="00D137D3">
        <w:trPr>
          <w:cantSplit/>
        </w:trPr>
        <w:tc>
          <w:tcPr>
            <w:tcW w:w="2683" w:type="pct"/>
          </w:tcPr>
          <w:p w:rsidR="00BB3394" w:rsidRPr="00D137D3" w:rsidRDefault="00BB3394" w:rsidP="00D137D3">
            <w:pPr>
              <w:pStyle w:val="TableText"/>
              <w:jc w:val="center"/>
              <w:rPr>
                <w:rFonts w:eastAsia="SimSun"/>
              </w:rPr>
            </w:pPr>
            <w:r w:rsidRPr="00D137D3">
              <w:rPr>
                <w:rFonts w:eastAsia="SimSun"/>
              </w:rPr>
              <w:t>Custody invoice file for MAML and Delegate Managers</w:t>
            </w:r>
          </w:p>
        </w:tc>
        <w:tc>
          <w:tcPr>
            <w:tcW w:w="2317" w:type="pct"/>
          </w:tcPr>
          <w:p w:rsidR="00BB3394" w:rsidRPr="00D137D3" w:rsidRDefault="00BB3394" w:rsidP="00D137D3">
            <w:pPr>
              <w:pStyle w:val="TableText"/>
              <w:jc w:val="center"/>
              <w:rPr>
                <w:rFonts w:eastAsia="SimSun"/>
              </w:rPr>
            </w:pPr>
            <w:r w:rsidRPr="00D137D3">
              <w:rPr>
                <w:rFonts w:eastAsia="SimSun"/>
              </w:rPr>
              <w:t>Settled Cash and cash movement report (MAML and Delegate Managers)</w:t>
            </w:r>
          </w:p>
        </w:tc>
      </w:tr>
      <w:tr w:rsidR="00BB3394" w:rsidRPr="003B7B77" w:rsidTr="00D137D3">
        <w:trPr>
          <w:cantSplit/>
        </w:trPr>
        <w:tc>
          <w:tcPr>
            <w:tcW w:w="2683" w:type="pct"/>
          </w:tcPr>
          <w:p w:rsidR="00BB3394" w:rsidRPr="00D137D3" w:rsidRDefault="00BB3394" w:rsidP="00D137D3">
            <w:pPr>
              <w:pStyle w:val="TableText"/>
              <w:jc w:val="center"/>
              <w:rPr>
                <w:rFonts w:eastAsia="SimSun"/>
              </w:rPr>
            </w:pPr>
            <w:r w:rsidRPr="00D137D3">
              <w:rPr>
                <w:rFonts w:eastAsia="SimSun"/>
              </w:rPr>
              <w:t>Estimated / Confirmed Cash Flows</w:t>
            </w:r>
          </w:p>
        </w:tc>
        <w:tc>
          <w:tcPr>
            <w:tcW w:w="2317" w:type="pct"/>
          </w:tcPr>
          <w:p w:rsidR="00BB3394" w:rsidRPr="00D137D3" w:rsidRDefault="00BB3394" w:rsidP="00D137D3">
            <w:pPr>
              <w:pStyle w:val="TableText"/>
              <w:jc w:val="center"/>
              <w:rPr>
                <w:rFonts w:eastAsia="SimSun"/>
              </w:rPr>
            </w:pPr>
            <w:r w:rsidRPr="00D137D3">
              <w:rPr>
                <w:rFonts w:eastAsia="SimSun"/>
              </w:rPr>
              <w:t>GFP confirmation of MAML trading</w:t>
            </w:r>
          </w:p>
        </w:tc>
      </w:tr>
      <w:tr w:rsidR="00BB3394" w:rsidRPr="003B7B77" w:rsidTr="00D137D3">
        <w:trPr>
          <w:cantSplit/>
        </w:trPr>
        <w:tc>
          <w:tcPr>
            <w:tcW w:w="2683" w:type="pct"/>
          </w:tcPr>
          <w:p w:rsidR="00BB3394" w:rsidRPr="00D137D3" w:rsidRDefault="00BB3394" w:rsidP="00D137D3">
            <w:pPr>
              <w:pStyle w:val="TableText"/>
              <w:jc w:val="center"/>
              <w:rPr>
                <w:rFonts w:eastAsia="SimSun"/>
              </w:rPr>
            </w:pPr>
          </w:p>
        </w:tc>
        <w:tc>
          <w:tcPr>
            <w:tcW w:w="2317" w:type="pct"/>
          </w:tcPr>
          <w:p w:rsidR="00BB3394" w:rsidRPr="00D137D3" w:rsidRDefault="00BB3394" w:rsidP="00D137D3">
            <w:pPr>
              <w:pStyle w:val="TableText"/>
              <w:jc w:val="center"/>
              <w:rPr>
                <w:rFonts w:eastAsia="SimSun"/>
              </w:rPr>
            </w:pPr>
            <w:r w:rsidRPr="00D137D3">
              <w:rPr>
                <w:rFonts w:eastAsia="SimSun"/>
              </w:rPr>
              <w:t>Income (dividends) for MAML funds</w:t>
            </w:r>
          </w:p>
        </w:tc>
      </w:tr>
      <w:tr w:rsidR="00BB3394" w:rsidRPr="003B7B77" w:rsidTr="00D137D3">
        <w:trPr>
          <w:cantSplit/>
        </w:trPr>
        <w:tc>
          <w:tcPr>
            <w:tcW w:w="2683" w:type="pct"/>
          </w:tcPr>
          <w:p w:rsidR="00BB3394" w:rsidRPr="00D137D3" w:rsidRDefault="00BB3394" w:rsidP="00D137D3">
            <w:pPr>
              <w:pStyle w:val="TableText"/>
              <w:jc w:val="center"/>
              <w:rPr>
                <w:rFonts w:eastAsia="SimSun"/>
              </w:rPr>
            </w:pPr>
          </w:p>
        </w:tc>
        <w:tc>
          <w:tcPr>
            <w:tcW w:w="2317" w:type="pct"/>
          </w:tcPr>
          <w:p w:rsidR="00BB3394" w:rsidRPr="00D137D3" w:rsidRDefault="00BB3394" w:rsidP="00D137D3">
            <w:pPr>
              <w:pStyle w:val="TableText"/>
              <w:jc w:val="center"/>
              <w:rPr>
                <w:rFonts w:eastAsia="SimSun"/>
              </w:rPr>
            </w:pPr>
            <w:r w:rsidRPr="00D137D3">
              <w:rPr>
                <w:rFonts w:eastAsia="SimSun"/>
              </w:rPr>
              <w:t>Corporate Actions for MAML and Delegate Managers</w:t>
            </w:r>
          </w:p>
        </w:tc>
      </w:tr>
      <w:tr w:rsidR="00BB3394" w:rsidRPr="003B7B77" w:rsidTr="00D137D3">
        <w:trPr>
          <w:cantSplit/>
        </w:trPr>
        <w:tc>
          <w:tcPr>
            <w:tcW w:w="2683" w:type="pct"/>
          </w:tcPr>
          <w:p w:rsidR="00BB3394" w:rsidRPr="00D137D3" w:rsidRDefault="00BB3394" w:rsidP="00D137D3">
            <w:pPr>
              <w:pStyle w:val="TableText"/>
              <w:jc w:val="center"/>
              <w:rPr>
                <w:rFonts w:eastAsia="SimSun"/>
              </w:rPr>
            </w:pPr>
          </w:p>
        </w:tc>
        <w:tc>
          <w:tcPr>
            <w:tcW w:w="2317" w:type="pct"/>
          </w:tcPr>
          <w:p w:rsidR="00BB3394" w:rsidRPr="00D137D3" w:rsidRDefault="00BB3394" w:rsidP="00D137D3">
            <w:pPr>
              <w:pStyle w:val="TableText"/>
              <w:jc w:val="center"/>
              <w:rPr>
                <w:rFonts w:eastAsia="SimSun"/>
              </w:rPr>
            </w:pPr>
            <w:r w:rsidRPr="00D137D3">
              <w:rPr>
                <w:rFonts w:eastAsia="SimSun"/>
              </w:rPr>
              <w:t>Custody invoice file for MAML and Delegate Managers</w:t>
            </w:r>
          </w:p>
        </w:tc>
      </w:tr>
    </w:tbl>
    <w:p w:rsidR="00BB3394" w:rsidRDefault="00BB3394" w:rsidP="002D213B">
      <w:pPr>
        <w:pStyle w:val="ListBullet"/>
        <w:numPr>
          <w:ilvl w:val="0"/>
          <w:numId w:val="0"/>
        </w:numPr>
        <w:ind w:left="360" w:hanging="360"/>
      </w:pPr>
    </w:p>
    <w:p w:rsidR="00BB3394" w:rsidRPr="003B7B77" w:rsidRDefault="00BB3394" w:rsidP="001B4377">
      <w:pPr>
        <w:pStyle w:val="ListBullet"/>
        <w:tabs>
          <w:tab w:val="clear" w:pos="1492"/>
          <w:tab w:val="num" w:pos="360"/>
        </w:tabs>
      </w:pPr>
      <w:r>
        <w:t xml:space="preserve">The purpose of this document is to provide the requirements for one sub-category of the category: </w:t>
      </w:r>
      <w:commentRangeStart w:id="57"/>
      <w:commentRangeStart w:id="58"/>
      <w:r w:rsidRPr="001B4377">
        <w:rPr>
          <w:highlight w:val="lightGray"/>
        </w:rPr>
        <w:t>FX forwards initiated by RBC</w:t>
      </w:r>
      <w:commentRangeEnd w:id="57"/>
      <w:r>
        <w:rPr>
          <w:rStyle w:val="CommentReference"/>
          <w:lang w:eastAsia="ja-JP"/>
        </w:rPr>
        <w:commentReference w:id="57"/>
      </w:r>
      <w:commentRangeEnd w:id="58"/>
      <w:r>
        <w:rPr>
          <w:rStyle w:val="CommentReference"/>
          <w:szCs w:val="20"/>
          <w:lang w:eastAsia="ja-JP"/>
        </w:rPr>
        <w:commentReference w:id="58"/>
      </w:r>
      <w:r w:rsidRPr="001B4377">
        <w:rPr>
          <w:highlight w:val="lightGray"/>
        </w:rPr>
        <w:t xml:space="preserve"> (e.g. COS)</w:t>
      </w:r>
      <w:r>
        <w:t xml:space="preserve"> – a hedging fx forward report.</w:t>
      </w:r>
    </w:p>
    <w:p w:rsidR="00BB3394" w:rsidRDefault="00BB3394" w:rsidP="00BB3394">
      <w:pPr>
        <w:pStyle w:val="NumHead2"/>
        <w:numPr>
          <w:ilvl w:val="1"/>
          <w:numId w:val="28"/>
        </w:numPr>
        <w:tabs>
          <w:tab w:val="clear" w:pos="1008"/>
          <w:tab w:val="num" w:pos="720"/>
        </w:tabs>
        <w:ind w:left="720" w:hanging="720"/>
        <w:pPrChange w:id="59" w:author="DJ846" w:date="2016-07-15T15:09:00Z">
          <w:pPr>
            <w:pStyle w:val="NumHead2"/>
            <w:numPr>
              <w:numId w:val="43"/>
            </w:numPr>
            <w:tabs>
              <w:tab w:val="clear" w:pos="720"/>
              <w:tab w:val="num" w:pos="360"/>
            </w:tabs>
            <w:ind w:left="360" w:hanging="360"/>
          </w:pPr>
        </w:pPrChange>
      </w:pPr>
      <w:bookmarkStart w:id="60" w:name="_Toc96180081"/>
      <w:bookmarkStart w:id="61" w:name="_Toc97625020"/>
      <w:bookmarkStart w:id="62" w:name="_Toc447533984"/>
      <w:r w:rsidRPr="003B7B77">
        <w:t>Critical Success Factors</w:t>
      </w:r>
      <w:bookmarkEnd w:id="60"/>
      <w:bookmarkEnd w:id="61"/>
      <w:bookmarkEnd w:id="62"/>
    </w:p>
    <w:p w:rsidR="00BB3394" w:rsidRPr="003B7B77" w:rsidRDefault="00BB3394" w:rsidP="001B4377">
      <w:pPr>
        <w:pStyle w:val="ListBullet"/>
        <w:tabs>
          <w:tab w:val="clear" w:pos="1492"/>
          <w:tab w:val="num" w:pos="360"/>
        </w:tabs>
      </w:pPr>
      <w:r>
        <w:t>Successful loading of FX forwards booked as part of the hedging program to Fusion Invest</w:t>
      </w:r>
    </w:p>
    <w:p w:rsidR="00BB3394" w:rsidRDefault="00BB3394" w:rsidP="00BB3394">
      <w:pPr>
        <w:pStyle w:val="NumHead2"/>
        <w:numPr>
          <w:ilvl w:val="1"/>
          <w:numId w:val="28"/>
        </w:numPr>
        <w:tabs>
          <w:tab w:val="clear" w:pos="1008"/>
          <w:tab w:val="num" w:pos="720"/>
        </w:tabs>
        <w:ind w:left="720" w:hanging="720"/>
        <w:pPrChange w:id="63" w:author="DJ846" w:date="2016-07-15T15:09:00Z">
          <w:pPr>
            <w:pStyle w:val="NumHead2"/>
            <w:numPr>
              <w:numId w:val="43"/>
            </w:numPr>
            <w:tabs>
              <w:tab w:val="clear" w:pos="720"/>
              <w:tab w:val="num" w:pos="360"/>
            </w:tabs>
            <w:ind w:left="360" w:hanging="360"/>
          </w:pPr>
        </w:pPrChange>
      </w:pPr>
      <w:bookmarkStart w:id="64" w:name="_Toc447533985"/>
      <w:bookmarkStart w:id="65" w:name="_Toc96180083"/>
      <w:bookmarkStart w:id="66" w:name="_Toc97625022"/>
      <w:r w:rsidRPr="003B7B77">
        <w:t>Processes Impacted</w:t>
      </w:r>
      <w:bookmarkEnd w:id="64"/>
    </w:p>
    <w:tbl>
      <w:tblPr>
        <w:tblW w:w="5000" w:type="pct"/>
        <w:tblBorders>
          <w:top w:val="single" w:sz="6" w:space="0" w:color="6F6E6F"/>
          <w:bottom w:val="single" w:sz="6" w:space="0" w:color="6F6E6F"/>
          <w:insideH w:val="single" w:sz="6" w:space="0" w:color="6F6E6F"/>
          <w:insideV w:val="single" w:sz="6" w:space="0" w:color="6F6E6F"/>
        </w:tblBorders>
        <w:tblCellMar>
          <w:left w:w="101" w:type="dxa"/>
          <w:right w:w="101" w:type="dxa"/>
        </w:tblCellMar>
        <w:tblLook w:val="01E0"/>
      </w:tblPr>
      <w:tblGrid>
        <w:gridCol w:w="7025"/>
        <w:gridCol w:w="2926"/>
      </w:tblGrid>
      <w:tr w:rsidR="00BB3394" w:rsidRPr="003B7B77" w:rsidTr="00D137D3">
        <w:trPr>
          <w:cantSplit/>
        </w:trPr>
        <w:tc>
          <w:tcPr>
            <w:tcW w:w="3530" w:type="pct"/>
            <w:vAlign w:val="bottom"/>
          </w:tcPr>
          <w:p w:rsidR="00BB3394" w:rsidRPr="00D137D3" w:rsidRDefault="00BB3394" w:rsidP="00AD3DEE">
            <w:pPr>
              <w:pStyle w:val="TableTitle1"/>
              <w:rPr>
                <w:rFonts w:eastAsia="SimSun"/>
              </w:rPr>
            </w:pPr>
            <w:r w:rsidRPr="00D137D3">
              <w:rPr>
                <w:rFonts w:eastAsia="SimSun"/>
              </w:rPr>
              <w:t>Process</w:t>
            </w:r>
          </w:p>
        </w:tc>
        <w:tc>
          <w:tcPr>
            <w:tcW w:w="1470" w:type="pct"/>
            <w:vAlign w:val="bottom"/>
          </w:tcPr>
          <w:p w:rsidR="00BB3394" w:rsidRPr="00D137D3" w:rsidRDefault="00BB3394" w:rsidP="00AD3DEE">
            <w:pPr>
              <w:pStyle w:val="TableTitle1"/>
              <w:rPr>
                <w:rFonts w:eastAsia="SimSun"/>
              </w:rPr>
            </w:pPr>
            <w:r w:rsidRPr="00D137D3">
              <w:rPr>
                <w:rFonts w:eastAsia="SimSun"/>
              </w:rPr>
              <w:t>Impact</w:t>
            </w:r>
          </w:p>
          <w:p w:rsidR="00BB3394" w:rsidRPr="00D137D3" w:rsidRDefault="00BB3394" w:rsidP="00AD3DEE">
            <w:pPr>
              <w:pStyle w:val="TableTitle1"/>
              <w:rPr>
                <w:rFonts w:eastAsia="SimSun"/>
              </w:rPr>
            </w:pPr>
            <w:r w:rsidRPr="00D137D3">
              <w:rPr>
                <w:rFonts w:eastAsia="SimSun"/>
              </w:rPr>
              <w:t>(New/Deleted/Modified)</w:t>
            </w:r>
          </w:p>
        </w:tc>
      </w:tr>
      <w:tr w:rsidR="00BB3394" w:rsidRPr="003B7B77" w:rsidTr="00D137D3">
        <w:trPr>
          <w:cantSplit/>
        </w:trPr>
        <w:tc>
          <w:tcPr>
            <w:tcW w:w="3530" w:type="pct"/>
          </w:tcPr>
          <w:p w:rsidR="00BB3394" w:rsidRPr="00D137D3" w:rsidRDefault="00BB3394" w:rsidP="00AD3DEE">
            <w:pPr>
              <w:pStyle w:val="TableText"/>
              <w:rPr>
                <w:rFonts w:eastAsia="SimSun"/>
              </w:rPr>
            </w:pPr>
            <w:r w:rsidRPr="00D137D3">
              <w:rPr>
                <w:rFonts w:eastAsia="SimSun"/>
              </w:rPr>
              <w:t>New report specific to Mediolanum</w:t>
            </w:r>
          </w:p>
        </w:tc>
        <w:tc>
          <w:tcPr>
            <w:tcW w:w="1470" w:type="pct"/>
          </w:tcPr>
          <w:p w:rsidR="00BB3394" w:rsidRPr="00D137D3" w:rsidRDefault="00BB3394" w:rsidP="00AD3DEE">
            <w:pPr>
              <w:pStyle w:val="TableText"/>
              <w:rPr>
                <w:rFonts w:eastAsia="SimSun"/>
              </w:rPr>
            </w:pPr>
            <w:r w:rsidRPr="00D137D3">
              <w:rPr>
                <w:rFonts w:eastAsia="SimSun"/>
              </w:rPr>
              <w:t>New</w:t>
            </w:r>
          </w:p>
        </w:tc>
      </w:tr>
      <w:tr w:rsidR="00BB3394" w:rsidRPr="003B7B77" w:rsidTr="00D137D3">
        <w:trPr>
          <w:cantSplit/>
        </w:trPr>
        <w:tc>
          <w:tcPr>
            <w:tcW w:w="3530" w:type="pct"/>
          </w:tcPr>
          <w:p w:rsidR="00BB3394" w:rsidRPr="00D137D3" w:rsidRDefault="00BB3394" w:rsidP="00AD3DEE">
            <w:pPr>
              <w:pStyle w:val="TableText"/>
              <w:rPr>
                <w:rFonts w:eastAsia="SimSun"/>
              </w:rPr>
            </w:pPr>
            <w:r w:rsidRPr="00D137D3">
              <w:rPr>
                <w:rFonts w:eastAsia="SimSun"/>
              </w:rPr>
              <w:t xml:space="preserve">Storing of Custody Fund Identifier in the </w:t>
            </w:r>
            <w:smartTag w:uri="urn:schemas-microsoft-com:office:smarttags" w:element="place">
              <w:r w:rsidRPr="00D137D3">
                <w:rPr>
                  <w:rFonts w:eastAsia="SimSun"/>
                </w:rPr>
                <w:t>COS</w:t>
              </w:r>
            </w:smartTag>
            <w:r w:rsidRPr="00D137D3">
              <w:rPr>
                <w:rFonts w:eastAsia="SimSun"/>
              </w:rPr>
              <w:t xml:space="preserve"> System</w:t>
            </w:r>
          </w:p>
        </w:tc>
        <w:tc>
          <w:tcPr>
            <w:tcW w:w="1470" w:type="pct"/>
          </w:tcPr>
          <w:p w:rsidR="00BB3394" w:rsidRPr="00D137D3" w:rsidRDefault="00BB3394" w:rsidP="00AD3DEE">
            <w:pPr>
              <w:pStyle w:val="TableText"/>
              <w:rPr>
                <w:rFonts w:eastAsia="SimSun"/>
              </w:rPr>
            </w:pPr>
            <w:r w:rsidRPr="00D137D3">
              <w:rPr>
                <w:rFonts w:eastAsia="SimSun"/>
              </w:rPr>
              <w:t>New</w:t>
            </w:r>
          </w:p>
        </w:tc>
      </w:tr>
    </w:tbl>
    <w:p w:rsidR="00BB3394" w:rsidRDefault="00BB3394" w:rsidP="00BB3394">
      <w:pPr>
        <w:pStyle w:val="NumHead2"/>
        <w:numPr>
          <w:ilvl w:val="1"/>
          <w:numId w:val="28"/>
        </w:numPr>
        <w:tabs>
          <w:tab w:val="clear" w:pos="1008"/>
          <w:tab w:val="num" w:pos="720"/>
        </w:tabs>
        <w:ind w:left="720" w:hanging="720"/>
        <w:pPrChange w:id="67" w:author="DJ846" w:date="2016-07-15T15:09:00Z">
          <w:pPr>
            <w:pStyle w:val="NumHead2"/>
            <w:numPr>
              <w:numId w:val="43"/>
            </w:numPr>
            <w:tabs>
              <w:tab w:val="clear" w:pos="720"/>
              <w:tab w:val="num" w:pos="360"/>
            </w:tabs>
            <w:ind w:left="360" w:hanging="360"/>
          </w:pPr>
        </w:pPrChange>
      </w:pPr>
      <w:bookmarkStart w:id="68" w:name="_Toc447533986"/>
      <w:r>
        <w:t>Business Requirements</w:t>
      </w:r>
      <w:r w:rsidRPr="003B7B77">
        <w:t xml:space="preserve"> Scope</w:t>
      </w:r>
      <w:bookmarkEnd w:id="68"/>
    </w:p>
    <w:tbl>
      <w:tblPr>
        <w:tblW w:w="5000" w:type="pct"/>
        <w:tblBorders>
          <w:top w:val="single" w:sz="6" w:space="0" w:color="6F6E6F"/>
          <w:bottom w:val="single" w:sz="6" w:space="0" w:color="6F6E6F"/>
          <w:insideH w:val="single" w:sz="6" w:space="0" w:color="6F6E6F"/>
          <w:insideV w:val="single" w:sz="6" w:space="0" w:color="6F6E6F"/>
        </w:tblBorders>
        <w:tblCellMar>
          <w:left w:w="101" w:type="dxa"/>
          <w:right w:w="101" w:type="dxa"/>
        </w:tblCellMar>
        <w:tblLook w:val="01E0"/>
      </w:tblPr>
      <w:tblGrid>
        <w:gridCol w:w="9951"/>
      </w:tblGrid>
      <w:tr w:rsidR="00BB3394" w:rsidRPr="00D137D3" w:rsidTr="00D137D3">
        <w:tc>
          <w:tcPr>
            <w:tcW w:w="5000" w:type="pct"/>
          </w:tcPr>
          <w:p w:rsidR="00BB3394" w:rsidRPr="00D137D3" w:rsidRDefault="00BB3394" w:rsidP="00AD3DEE">
            <w:pPr>
              <w:pStyle w:val="TableTitle1"/>
              <w:rPr>
                <w:rFonts w:eastAsia="SimSun"/>
              </w:rPr>
            </w:pPr>
            <w:r w:rsidRPr="00D137D3">
              <w:rPr>
                <w:rFonts w:eastAsia="SimSun"/>
              </w:rPr>
              <w:t>Business Requirements Scope</w:t>
            </w:r>
          </w:p>
        </w:tc>
      </w:tr>
      <w:tr w:rsidR="00BB3394" w:rsidRPr="00D137D3" w:rsidTr="00D137D3">
        <w:tc>
          <w:tcPr>
            <w:tcW w:w="5000" w:type="pct"/>
          </w:tcPr>
          <w:p w:rsidR="00BB3394" w:rsidRPr="00D137D3" w:rsidRDefault="00BB3394" w:rsidP="00AD3DEE">
            <w:pPr>
              <w:pStyle w:val="TableText"/>
              <w:rPr>
                <w:rFonts w:eastAsia="SimSun"/>
                <w:b/>
              </w:rPr>
            </w:pPr>
            <w:r w:rsidRPr="00D137D3">
              <w:rPr>
                <w:rFonts w:eastAsia="SimSun"/>
              </w:rPr>
              <w:t xml:space="preserve">Communicating FX forwards booked as part of the hedging (Currency Overlay) program to Fusion Invest, Mediolanum’s new </w:t>
            </w:r>
            <w:ins w:id="69" w:author="Steve Lazouras" w:date="2016-05-31T10:35:00Z">
              <w:r>
                <w:t>Portfolio and Risk Management system</w:t>
              </w:r>
            </w:ins>
            <w:commentRangeStart w:id="70"/>
            <w:del w:id="71" w:author="Steve Lazouras" w:date="2016-05-31T10:35:00Z">
              <w:r w:rsidRPr="00D137D3" w:rsidDel="00AA70CB">
                <w:rPr>
                  <w:rFonts w:eastAsia="SimSun"/>
                </w:rPr>
                <w:delText>Front Office system</w:delText>
              </w:r>
              <w:commentRangeEnd w:id="70"/>
              <w:r w:rsidDel="00AA70CB">
                <w:rPr>
                  <w:rStyle w:val="CommentReference"/>
                  <w:szCs w:val="16"/>
                  <w:lang w:eastAsia="ja-JP"/>
                </w:rPr>
                <w:commentReference w:id="70"/>
              </w:r>
            </w:del>
            <w:r w:rsidRPr="00D137D3">
              <w:rPr>
                <w:rFonts w:eastAsia="SimSun"/>
              </w:rPr>
              <w:t xml:space="preserve">, on a </w:t>
            </w:r>
            <w:commentRangeStart w:id="72"/>
            <w:commentRangeStart w:id="73"/>
            <w:r w:rsidRPr="00D137D3">
              <w:rPr>
                <w:rFonts w:eastAsia="SimSun"/>
              </w:rPr>
              <w:t>daily basis</w:t>
            </w:r>
            <w:commentRangeEnd w:id="72"/>
            <w:r>
              <w:rPr>
                <w:rStyle w:val="CommentReference"/>
                <w:szCs w:val="16"/>
                <w:lang w:eastAsia="ja-JP"/>
              </w:rPr>
              <w:commentReference w:id="72"/>
            </w:r>
            <w:commentRangeEnd w:id="73"/>
            <w:ins w:id="74" w:author="DJ846" w:date="2016-06-24T14:01:00Z">
              <w:r>
                <w:rPr>
                  <w:rStyle w:val="CommentReference"/>
                  <w:lang w:eastAsia="ja-JP"/>
                </w:rPr>
                <w:commentReference w:id="73"/>
              </w:r>
            </w:ins>
            <w:ins w:id="75" w:author="DJ846" w:date="2016-06-24T14:00:00Z">
              <w:r>
                <w:rPr>
                  <w:rFonts w:eastAsia="SimSun"/>
                </w:rPr>
                <w:t xml:space="preserve"> b</w:t>
              </w:r>
            </w:ins>
            <w:ins w:id="76" w:author="DJ846" w:date="2016-06-24T14:01:00Z">
              <w:r>
                <w:rPr>
                  <w:rFonts w:eastAsia="SimSun"/>
                </w:rPr>
                <w:t>efore 12</w:t>
              </w:r>
            </w:ins>
            <w:ins w:id="77" w:author="DJ846" w:date="2016-06-24T14:00:00Z">
              <w:r>
                <w:rPr>
                  <w:rFonts w:eastAsia="SimSun"/>
                </w:rPr>
                <w:t>am GMT</w:t>
              </w:r>
            </w:ins>
            <w:ins w:id="78" w:author="DJ846" w:date="2016-06-24T14:01:00Z">
              <w:r>
                <w:rPr>
                  <w:rFonts w:eastAsia="SimSun"/>
                </w:rPr>
                <w:t xml:space="preserve"> T+1</w:t>
              </w:r>
            </w:ins>
            <w:r w:rsidRPr="00D137D3">
              <w:rPr>
                <w:rFonts w:eastAsia="SimSun"/>
              </w:rPr>
              <w:t>.</w:t>
            </w:r>
          </w:p>
        </w:tc>
      </w:tr>
      <w:tr w:rsidR="00BB3394" w:rsidRPr="00D137D3" w:rsidTr="00D137D3">
        <w:tc>
          <w:tcPr>
            <w:tcW w:w="5000" w:type="pct"/>
          </w:tcPr>
          <w:p w:rsidR="00BB3394" w:rsidRPr="00D137D3" w:rsidRDefault="00BB3394" w:rsidP="00AD3DEE">
            <w:pPr>
              <w:pStyle w:val="TableTitle1"/>
              <w:rPr>
                <w:rFonts w:eastAsia="SimSun"/>
              </w:rPr>
            </w:pPr>
            <w:r w:rsidRPr="00D137D3">
              <w:rPr>
                <w:rFonts w:eastAsia="SimSun"/>
              </w:rPr>
              <w:t>Scope Inclusions</w:t>
            </w:r>
          </w:p>
        </w:tc>
      </w:tr>
      <w:tr w:rsidR="00BB3394" w:rsidRPr="00D137D3" w:rsidTr="00D137D3">
        <w:tc>
          <w:tcPr>
            <w:tcW w:w="5000" w:type="pct"/>
          </w:tcPr>
          <w:p w:rsidR="00BB3394" w:rsidRPr="00DF4F4A" w:rsidRDefault="00BB3394" w:rsidP="001B4377">
            <w:pPr>
              <w:pStyle w:val="TableBullet1"/>
              <w:rPr>
                <w:rFonts w:eastAsia="SimSun" w:cs="Arial"/>
              </w:rPr>
            </w:pPr>
            <w:r w:rsidRPr="00DF4F4A">
              <w:rPr>
                <w:rFonts w:eastAsia="SimSun"/>
              </w:rPr>
              <w:t>All Mediolanum funds that are part of the hedging program.</w:t>
            </w:r>
          </w:p>
          <w:p w:rsidR="00BB3394" w:rsidRPr="00DF4F4A" w:rsidRDefault="00BB3394" w:rsidP="001B4377">
            <w:pPr>
              <w:pStyle w:val="TableBullet1"/>
              <w:rPr>
                <w:rFonts w:eastAsia="SimSun" w:cs="Arial"/>
              </w:rPr>
            </w:pPr>
            <w:r w:rsidRPr="00DF4F4A">
              <w:rPr>
                <w:rFonts w:eastAsia="SimSun"/>
              </w:rPr>
              <w:t>Storing of new identifier, a concatenation of the Multifonds Sub-fund code and the Focus/Multifonds Manager Code in the Currency Overlay system</w:t>
            </w:r>
          </w:p>
          <w:p w:rsidR="00BB3394" w:rsidRPr="00DF4F4A" w:rsidRDefault="00BB3394" w:rsidP="001B4377">
            <w:pPr>
              <w:pStyle w:val="TableBullet1"/>
              <w:rPr>
                <w:rFonts w:eastAsia="SimSun" w:cs="Arial"/>
              </w:rPr>
            </w:pPr>
            <w:r w:rsidRPr="00DF4F4A">
              <w:rPr>
                <w:rFonts w:eastAsia="SimSun"/>
              </w:rPr>
              <w:t>Provision of a new report to be diffused by FTP that captures all fx forwards booked by the hedging team. The report must include the new identifier</w:t>
            </w:r>
          </w:p>
        </w:tc>
      </w:tr>
      <w:tr w:rsidR="00BB3394" w:rsidRPr="003B7B77" w:rsidTr="00D137D3">
        <w:tc>
          <w:tcPr>
            <w:tcW w:w="5000" w:type="pct"/>
          </w:tcPr>
          <w:p w:rsidR="00BB3394" w:rsidRPr="00D137D3" w:rsidRDefault="00BB3394" w:rsidP="00AD3DEE">
            <w:pPr>
              <w:pStyle w:val="TableTitle1"/>
              <w:rPr>
                <w:rFonts w:eastAsia="SimSun"/>
              </w:rPr>
            </w:pPr>
            <w:r w:rsidRPr="00D137D3">
              <w:rPr>
                <w:rFonts w:eastAsia="SimSun"/>
              </w:rPr>
              <w:t>Scope Exclusions</w:t>
            </w:r>
          </w:p>
        </w:tc>
      </w:tr>
      <w:tr w:rsidR="00BB3394" w:rsidRPr="00D137D3" w:rsidTr="00D137D3">
        <w:tc>
          <w:tcPr>
            <w:tcW w:w="5000" w:type="pct"/>
          </w:tcPr>
          <w:p w:rsidR="00BB3394" w:rsidRPr="00DF4F4A" w:rsidRDefault="00BB3394" w:rsidP="00066776">
            <w:pPr>
              <w:pStyle w:val="TableBullet1"/>
              <w:rPr>
                <w:rFonts w:eastAsia="SimSun"/>
              </w:rPr>
            </w:pPr>
            <w:r w:rsidRPr="00DF4F4A">
              <w:rPr>
                <w:rFonts w:eastAsia="SimSun"/>
              </w:rPr>
              <w:t>Providing the report directly from the Custody system Focus, to avoid having to retain the new fund identifier in the Currency Overlay system. It is not possible to provide the report from Focus, as some of the FX rate information required by Mediolanum is not available at the Focus system level.</w:t>
            </w:r>
          </w:p>
          <w:p w:rsidR="00BB3394" w:rsidRPr="00DF4F4A" w:rsidRDefault="00BB3394" w:rsidP="00066776">
            <w:pPr>
              <w:pStyle w:val="TableBullet1"/>
              <w:rPr>
                <w:rFonts w:eastAsia="SimSun"/>
              </w:rPr>
            </w:pPr>
            <w:r w:rsidRPr="00DF4F4A">
              <w:rPr>
                <w:rFonts w:eastAsia="SimSun"/>
              </w:rPr>
              <w:t xml:space="preserve">Any change to any report from COS not referenced in this BRD. All existing deliverables to Mediolanum by email or FTP must remain in place. They will be supplemented with this new report. </w:t>
            </w:r>
          </w:p>
        </w:tc>
      </w:tr>
    </w:tbl>
    <w:p w:rsidR="00BB3394" w:rsidRDefault="00BB3394" w:rsidP="00AD3DEE">
      <w:pPr>
        <w:pStyle w:val="BodyText"/>
      </w:pPr>
    </w:p>
    <w:p w:rsidR="00BB3394" w:rsidRDefault="00BB3394" w:rsidP="00AD3DEE">
      <w:pPr>
        <w:pStyle w:val="BodyText"/>
        <w:sectPr w:rsidR="00BB3394" w:rsidSect="00584960">
          <w:pgSz w:w="11909" w:h="16834" w:code="9"/>
          <w:pgMar w:top="964" w:right="1080" w:bottom="562" w:left="1080" w:header="0" w:footer="432" w:gutter="0"/>
          <w:cols w:space="708"/>
          <w:titlePg/>
          <w:docGrid w:linePitch="360"/>
        </w:sectPr>
      </w:pPr>
    </w:p>
    <w:p w:rsidR="00BB3394" w:rsidRDefault="00BB3394" w:rsidP="00BB3394">
      <w:pPr>
        <w:pStyle w:val="NumHead1"/>
        <w:numPr>
          <w:ilvl w:val="0"/>
          <w:numId w:val="28"/>
        </w:numPr>
        <w:tabs>
          <w:tab w:val="clear" w:pos="1008"/>
          <w:tab w:val="num" w:pos="720"/>
        </w:tabs>
        <w:ind w:left="720" w:hanging="720"/>
        <w:pPrChange w:id="79" w:author="DJ846" w:date="2016-07-15T15:09:00Z">
          <w:pPr>
            <w:pStyle w:val="NumHead1"/>
            <w:numPr>
              <w:numId w:val="43"/>
            </w:numPr>
            <w:tabs>
              <w:tab w:val="num" w:pos="360"/>
            </w:tabs>
            <w:ind w:left="360" w:hanging="360"/>
          </w:pPr>
        </w:pPrChange>
      </w:pPr>
      <w:bookmarkStart w:id="80" w:name="_Toc447533987"/>
      <w:r w:rsidRPr="003B7B77">
        <w:t>Assumptions</w:t>
      </w:r>
      <w:r>
        <w:t xml:space="preserve">, Dependencies </w:t>
      </w:r>
      <w:r w:rsidRPr="003B7B77">
        <w:t xml:space="preserve">&amp; </w:t>
      </w:r>
      <w:r>
        <w:t>Constraints</w:t>
      </w:r>
      <w:bookmarkEnd w:id="80"/>
    </w:p>
    <w:p w:rsidR="00BB3394" w:rsidRDefault="00BB3394" w:rsidP="00BB3394">
      <w:pPr>
        <w:pStyle w:val="NumHead2"/>
        <w:numPr>
          <w:ilvl w:val="1"/>
          <w:numId w:val="28"/>
        </w:numPr>
        <w:tabs>
          <w:tab w:val="clear" w:pos="1008"/>
          <w:tab w:val="num" w:pos="720"/>
        </w:tabs>
        <w:ind w:left="720" w:hanging="720"/>
        <w:pPrChange w:id="81" w:author="DJ846" w:date="2016-07-15T15:09:00Z">
          <w:pPr>
            <w:pStyle w:val="NumHead2"/>
            <w:numPr>
              <w:numId w:val="43"/>
            </w:numPr>
            <w:tabs>
              <w:tab w:val="num" w:pos="360"/>
            </w:tabs>
            <w:ind w:left="360" w:hanging="360"/>
          </w:pPr>
        </w:pPrChange>
      </w:pPr>
      <w:bookmarkStart w:id="82" w:name="_Toc447533988"/>
      <w:r w:rsidRPr="003B7B77">
        <w:t>Assumptions</w:t>
      </w:r>
      <w:bookmarkEnd w:id="82"/>
    </w:p>
    <w:tbl>
      <w:tblPr>
        <w:tblW w:w="5000" w:type="pct"/>
        <w:tblBorders>
          <w:top w:val="single" w:sz="6" w:space="0" w:color="6F6E6F"/>
          <w:bottom w:val="single" w:sz="6" w:space="0" w:color="6F6E6F"/>
          <w:insideH w:val="single" w:sz="6" w:space="0" w:color="6F6E6F"/>
          <w:insideV w:val="single" w:sz="6" w:space="0" w:color="6F6E6F"/>
        </w:tblBorders>
        <w:tblCellMar>
          <w:left w:w="101" w:type="dxa"/>
          <w:right w:w="101" w:type="dxa"/>
        </w:tblCellMar>
        <w:tblLook w:val="01E0"/>
      </w:tblPr>
      <w:tblGrid>
        <w:gridCol w:w="4257"/>
        <w:gridCol w:w="2434"/>
        <w:gridCol w:w="3260"/>
      </w:tblGrid>
      <w:tr w:rsidR="00BB3394" w:rsidRPr="00D137D3" w:rsidTr="00D137D3">
        <w:trPr>
          <w:cantSplit/>
        </w:trPr>
        <w:tc>
          <w:tcPr>
            <w:tcW w:w="2139" w:type="pct"/>
            <w:vAlign w:val="bottom"/>
          </w:tcPr>
          <w:p w:rsidR="00BB3394" w:rsidRPr="00D137D3" w:rsidRDefault="00BB3394" w:rsidP="00AD3DEE">
            <w:pPr>
              <w:pStyle w:val="TableTitle1"/>
              <w:rPr>
                <w:rFonts w:eastAsia="SimSun"/>
              </w:rPr>
            </w:pPr>
            <w:r w:rsidRPr="00D137D3">
              <w:rPr>
                <w:rFonts w:eastAsia="SimSun"/>
              </w:rPr>
              <w:t>Description of Assumption &amp; Context</w:t>
            </w:r>
          </w:p>
        </w:tc>
        <w:tc>
          <w:tcPr>
            <w:tcW w:w="1223" w:type="pct"/>
            <w:vAlign w:val="bottom"/>
          </w:tcPr>
          <w:p w:rsidR="00BB3394" w:rsidRPr="00D137D3" w:rsidRDefault="00BB3394" w:rsidP="00AD3DEE">
            <w:pPr>
              <w:pStyle w:val="TableTitle1"/>
              <w:rPr>
                <w:rFonts w:eastAsia="SimSun"/>
              </w:rPr>
            </w:pPr>
            <w:r w:rsidRPr="00D137D3">
              <w:rPr>
                <w:rFonts w:eastAsia="SimSun"/>
              </w:rPr>
              <w:t>Impact if Not True</w:t>
            </w:r>
          </w:p>
        </w:tc>
        <w:tc>
          <w:tcPr>
            <w:tcW w:w="1638" w:type="pct"/>
            <w:vAlign w:val="bottom"/>
          </w:tcPr>
          <w:p w:rsidR="00BB3394" w:rsidRPr="00D137D3" w:rsidRDefault="00BB3394" w:rsidP="00AD3DEE">
            <w:pPr>
              <w:pStyle w:val="TableTitle1"/>
              <w:rPr>
                <w:rFonts w:eastAsia="SimSun"/>
              </w:rPr>
            </w:pPr>
            <w:r w:rsidRPr="00D137D3">
              <w:rPr>
                <w:rFonts w:eastAsia="SimSun"/>
              </w:rPr>
              <w:t xml:space="preserve">Recommended Action / </w:t>
            </w:r>
          </w:p>
          <w:p w:rsidR="00BB3394" w:rsidRPr="00D137D3" w:rsidRDefault="00BB3394" w:rsidP="00AD3DEE">
            <w:pPr>
              <w:pStyle w:val="TableTitle1"/>
              <w:rPr>
                <w:rFonts w:eastAsia="SimSun"/>
              </w:rPr>
            </w:pPr>
            <w:r w:rsidRPr="00D137D3">
              <w:rPr>
                <w:rFonts w:eastAsia="SimSun"/>
              </w:rPr>
              <w:t>Resolution / Comments</w:t>
            </w:r>
          </w:p>
        </w:tc>
      </w:tr>
      <w:tr w:rsidR="00BB3394" w:rsidRPr="00D137D3" w:rsidTr="00D137D3">
        <w:trPr>
          <w:cantSplit/>
        </w:trPr>
        <w:tc>
          <w:tcPr>
            <w:tcW w:w="2139" w:type="pct"/>
          </w:tcPr>
          <w:p w:rsidR="00BB3394" w:rsidRPr="00D137D3" w:rsidRDefault="00BB3394" w:rsidP="00AD3DEE">
            <w:pPr>
              <w:pStyle w:val="TableText"/>
              <w:rPr>
                <w:rFonts w:eastAsia="SimSun"/>
              </w:rPr>
            </w:pPr>
            <w:r w:rsidRPr="00D137D3">
              <w:rPr>
                <w:rFonts w:eastAsia="SimSun"/>
              </w:rPr>
              <w:t xml:space="preserve">Mediolanum/Cronos do not have a specific filename convention that they need RBC to confirm to use. </w:t>
            </w:r>
          </w:p>
          <w:p w:rsidR="00BB3394" w:rsidRPr="00D137D3" w:rsidRDefault="00BB3394" w:rsidP="00AD3DEE">
            <w:pPr>
              <w:pStyle w:val="TableText"/>
              <w:rPr>
                <w:rFonts w:eastAsia="SimSun"/>
              </w:rPr>
            </w:pPr>
          </w:p>
        </w:tc>
        <w:tc>
          <w:tcPr>
            <w:tcW w:w="1223" w:type="pct"/>
          </w:tcPr>
          <w:p w:rsidR="00BB3394" w:rsidRPr="00D137D3" w:rsidRDefault="00BB3394" w:rsidP="00AD3DEE">
            <w:pPr>
              <w:pStyle w:val="TableText"/>
              <w:rPr>
                <w:rFonts w:eastAsia="SimSun"/>
              </w:rPr>
            </w:pPr>
            <w:r w:rsidRPr="00D137D3">
              <w:rPr>
                <w:rFonts w:eastAsia="SimSun"/>
              </w:rPr>
              <w:t>Requirements set out in this document may not be fully correct</w:t>
            </w:r>
          </w:p>
        </w:tc>
        <w:tc>
          <w:tcPr>
            <w:tcW w:w="1638" w:type="pct"/>
          </w:tcPr>
          <w:p w:rsidR="00BB3394" w:rsidRPr="00D137D3" w:rsidRDefault="00BB3394" w:rsidP="00AD3DEE">
            <w:pPr>
              <w:pStyle w:val="TableText"/>
              <w:rPr>
                <w:rFonts w:eastAsia="SimSun"/>
              </w:rPr>
            </w:pPr>
            <w:commentRangeStart w:id="83"/>
            <w:commentRangeStart w:id="84"/>
            <w:r w:rsidRPr="00D137D3">
              <w:rPr>
                <w:rFonts w:eastAsia="SimSun"/>
              </w:rPr>
              <w:t>Mediolanum/Cronos to formally confirm requirement</w:t>
            </w:r>
            <w:commentRangeEnd w:id="83"/>
            <w:r>
              <w:rPr>
                <w:rStyle w:val="CommentReference"/>
                <w:szCs w:val="16"/>
                <w:lang w:eastAsia="ja-JP"/>
              </w:rPr>
              <w:commentReference w:id="83"/>
            </w:r>
            <w:commentRangeEnd w:id="84"/>
            <w:r>
              <w:rPr>
                <w:rStyle w:val="CommentReference"/>
                <w:lang w:eastAsia="ja-JP"/>
              </w:rPr>
              <w:commentReference w:id="84"/>
            </w:r>
          </w:p>
          <w:p w:rsidR="00BB3394" w:rsidRPr="00D137D3" w:rsidRDefault="00BB3394" w:rsidP="00AD3DEE">
            <w:pPr>
              <w:pStyle w:val="TableText"/>
              <w:rPr>
                <w:rFonts w:eastAsia="SimSun"/>
              </w:rPr>
            </w:pPr>
          </w:p>
          <w:p w:rsidR="00BB3394" w:rsidRPr="00D137D3" w:rsidRDefault="00BB3394" w:rsidP="00AD3DEE">
            <w:pPr>
              <w:pStyle w:val="TableText"/>
              <w:rPr>
                <w:rFonts w:eastAsia="SimSun"/>
              </w:rPr>
            </w:pPr>
            <w:r w:rsidRPr="00D137D3">
              <w:rPr>
                <w:rFonts w:eastAsia="SimSun"/>
              </w:rPr>
              <w:t xml:space="preserve">Update 12/04: Confirmed filename is required. This will be added to the requirements list. </w:t>
            </w:r>
          </w:p>
        </w:tc>
      </w:tr>
    </w:tbl>
    <w:p w:rsidR="00BB3394" w:rsidRDefault="00BB3394" w:rsidP="00BB3394">
      <w:pPr>
        <w:pStyle w:val="NumHead2"/>
        <w:numPr>
          <w:ilvl w:val="1"/>
          <w:numId w:val="28"/>
        </w:numPr>
        <w:tabs>
          <w:tab w:val="clear" w:pos="1008"/>
          <w:tab w:val="num" w:pos="720"/>
        </w:tabs>
        <w:ind w:left="720" w:hanging="720"/>
        <w:pPrChange w:id="85" w:author="DJ846" w:date="2016-07-15T15:09:00Z">
          <w:pPr>
            <w:pStyle w:val="NumHead2"/>
            <w:numPr>
              <w:numId w:val="43"/>
            </w:numPr>
            <w:tabs>
              <w:tab w:val="clear" w:pos="720"/>
              <w:tab w:val="num" w:pos="360"/>
            </w:tabs>
            <w:ind w:left="360" w:hanging="360"/>
          </w:pPr>
        </w:pPrChange>
      </w:pPr>
      <w:bookmarkStart w:id="86" w:name="_Toc447533989"/>
      <w:r>
        <w:t>Dependencies</w:t>
      </w:r>
      <w:bookmarkEnd w:id="86"/>
    </w:p>
    <w:tbl>
      <w:tblPr>
        <w:tblW w:w="5000" w:type="pct"/>
        <w:tblBorders>
          <w:top w:val="single" w:sz="6" w:space="0" w:color="6F6E6F"/>
          <w:bottom w:val="single" w:sz="6" w:space="0" w:color="6F6E6F"/>
          <w:insideH w:val="single" w:sz="6" w:space="0" w:color="6F6E6F"/>
          <w:insideV w:val="single" w:sz="6" w:space="0" w:color="6F6E6F"/>
        </w:tblBorders>
        <w:tblCellMar>
          <w:left w:w="101" w:type="dxa"/>
          <w:right w:w="101" w:type="dxa"/>
        </w:tblCellMar>
        <w:tblLook w:val="01E0"/>
      </w:tblPr>
      <w:tblGrid>
        <w:gridCol w:w="4257"/>
        <w:gridCol w:w="2434"/>
        <w:gridCol w:w="3260"/>
      </w:tblGrid>
      <w:tr w:rsidR="00BB3394" w:rsidRPr="00D137D3" w:rsidTr="00D137D3">
        <w:trPr>
          <w:cantSplit/>
        </w:trPr>
        <w:tc>
          <w:tcPr>
            <w:tcW w:w="2139" w:type="pct"/>
            <w:vAlign w:val="bottom"/>
          </w:tcPr>
          <w:p w:rsidR="00BB3394" w:rsidRPr="00D137D3" w:rsidRDefault="00BB3394" w:rsidP="00AD3DEE">
            <w:pPr>
              <w:pStyle w:val="TableTitle1"/>
              <w:rPr>
                <w:rFonts w:eastAsia="SimSun"/>
              </w:rPr>
            </w:pPr>
            <w:r w:rsidRPr="00D137D3">
              <w:rPr>
                <w:rFonts w:eastAsia="SimSun"/>
              </w:rPr>
              <w:t>Description of Dependency</w:t>
            </w:r>
          </w:p>
        </w:tc>
        <w:tc>
          <w:tcPr>
            <w:tcW w:w="1223" w:type="pct"/>
            <w:vAlign w:val="bottom"/>
          </w:tcPr>
          <w:p w:rsidR="00BB3394" w:rsidRPr="00D137D3" w:rsidRDefault="00BB3394" w:rsidP="00AD3DEE">
            <w:pPr>
              <w:pStyle w:val="TableTitle1"/>
              <w:rPr>
                <w:rFonts w:eastAsia="SimSun"/>
              </w:rPr>
            </w:pPr>
            <w:r w:rsidRPr="00D137D3">
              <w:rPr>
                <w:rFonts w:eastAsia="SimSun"/>
              </w:rPr>
              <w:t>Impact if Not in Place</w:t>
            </w:r>
          </w:p>
        </w:tc>
        <w:tc>
          <w:tcPr>
            <w:tcW w:w="1638" w:type="pct"/>
            <w:vAlign w:val="bottom"/>
          </w:tcPr>
          <w:p w:rsidR="00BB3394" w:rsidRPr="00D137D3" w:rsidRDefault="00BB3394" w:rsidP="00AD3DEE">
            <w:pPr>
              <w:pStyle w:val="TableTitle1"/>
              <w:rPr>
                <w:rFonts w:eastAsia="SimSun"/>
              </w:rPr>
            </w:pPr>
            <w:r w:rsidRPr="00D137D3">
              <w:rPr>
                <w:rFonts w:eastAsia="SimSun"/>
              </w:rPr>
              <w:t xml:space="preserve">Recommended Actions / </w:t>
            </w:r>
          </w:p>
          <w:p w:rsidR="00BB3394" w:rsidRPr="00D137D3" w:rsidRDefault="00BB3394" w:rsidP="00AD3DEE">
            <w:pPr>
              <w:pStyle w:val="TableTitle1"/>
              <w:rPr>
                <w:rFonts w:eastAsia="SimSun"/>
              </w:rPr>
            </w:pPr>
            <w:r w:rsidRPr="00D137D3">
              <w:rPr>
                <w:rFonts w:eastAsia="SimSun"/>
              </w:rPr>
              <w:t>Resolution / Comments</w:t>
            </w:r>
          </w:p>
        </w:tc>
      </w:tr>
      <w:tr w:rsidR="00BB3394" w:rsidRPr="00D137D3" w:rsidTr="00D137D3">
        <w:trPr>
          <w:cantSplit/>
        </w:trPr>
        <w:tc>
          <w:tcPr>
            <w:tcW w:w="2139" w:type="pct"/>
          </w:tcPr>
          <w:p w:rsidR="00BB3394" w:rsidRPr="00D137D3" w:rsidRDefault="00BB3394" w:rsidP="00AD3DEE">
            <w:pPr>
              <w:pStyle w:val="TableText"/>
              <w:rPr>
                <w:rFonts w:eastAsia="SimSun"/>
              </w:rPr>
            </w:pPr>
            <w:r w:rsidRPr="00D137D3">
              <w:rPr>
                <w:rFonts w:eastAsia="SimSun"/>
              </w:rPr>
              <w:t>Resource – Mediolanum/Cronos to review docs and be available for UAT and queries</w:t>
            </w:r>
          </w:p>
        </w:tc>
        <w:tc>
          <w:tcPr>
            <w:tcW w:w="1223" w:type="pct"/>
          </w:tcPr>
          <w:p w:rsidR="00BB3394" w:rsidRPr="00D137D3" w:rsidRDefault="00BB3394" w:rsidP="00AD3DEE">
            <w:pPr>
              <w:pStyle w:val="TableText"/>
              <w:rPr>
                <w:rFonts w:eastAsia="SimSun" w:cs="Arial"/>
              </w:rPr>
            </w:pPr>
            <w:r w:rsidRPr="00D137D3">
              <w:rPr>
                <w:rFonts w:eastAsia="SimSun" w:cs="Arial"/>
              </w:rPr>
              <w:t>Delivery timeframe requested by Mediolanum may not be met</w:t>
            </w:r>
          </w:p>
        </w:tc>
        <w:tc>
          <w:tcPr>
            <w:tcW w:w="1638" w:type="pct"/>
          </w:tcPr>
          <w:p w:rsidR="00BB3394" w:rsidRPr="00D137D3" w:rsidRDefault="00BB3394" w:rsidP="00AD3DEE">
            <w:pPr>
              <w:pStyle w:val="TableText"/>
              <w:rPr>
                <w:rFonts w:eastAsia="SimSun" w:cs="Arial"/>
              </w:rPr>
            </w:pPr>
            <w:r w:rsidRPr="00D137D3">
              <w:rPr>
                <w:rFonts w:eastAsia="SimSun" w:cs="Arial"/>
              </w:rPr>
              <w:t>Schedule to be shared with all parties once available</w:t>
            </w:r>
          </w:p>
        </w:tc>
      </w:tr>
      <w:tr w:rsidR="00BB3394" w:rsidRPr="00D137D3" w:rsidTr="00D137D3">
        <w:trPr>
          <w:cantSplit/>
        </w:trPr>
        <w:tc>
          <w:tcPr>
            <w:tcW w:w="2139" w:type="pct"/>
          </w:tcPr>
          <w:p w:rsidR="00BB3394" w:rsidRPr="00D137D3" w:rsidRDefault="00BB3394" w:rsidP="00AD3DEE">
            <w:pPr>
              <w:pStyle w:val="TableText"/>
              <w:rPr>
                <w:rFonts w:eastAsia="SimSun"/>
              </w:rPr>
            </w:pPr>
            <w:r w:rsidRPr="00D137D3">
              <w:rPr>
                <w:rFonts w:eastAsia="SimSun"/>
              </w:rPr>
              <w:t>Set up of functionality for RBC to push file to Mediolanum’s SFTP site, This is being progressed as a separate item with Mediolanum and is not in place at the time of writing of this document.</w:t>
            </w:r>
          </w:p>
        </w:tc>
        <w:tc>
          <w:tcPr>
            <w:tcW w:w="1223" w:type="pct"/>
          </w:tcPr>
          <w:p w:rsidR="00BB3394" w:rsidRPr="00D137D3" w:rsidRDefault="00BB3394" w:rsidP="00AD3DEE">
            <w:pPr>
              <w:pStyle w:val="TableText"/>
              <w:rPr>
                <w:rFonts w:eastAsia="SimSun" w:cs="Arial"/>
              </w:rPr>
            </w:pPr>
            <w:r w:rsidRPr="00D137D3">
              <w:rPr>
                <w:rFonts w:eastAsia="SimSun" w:cs="Arial"/>
              </w:rPr>
              <w:t>N/A</w:t>
            </w:r>
          </w:p>
        </w:tc>
        <w:tc>
          <w:tcPr>
            <w:tcW w:w="1638" w:type="pct"/>
          </w:tcPr>
          <w:p w:rsidR="00BB3394" w:rsidRPr="00D137D3" w:rsidRDefault="00BB3394" w:rsidP="00AD3DEE">
            <w:pPr>
              <w:pStyle w:val="TableText"/>
              <w:rPr>
                <w:rFonts w:eastAsia="SimSun" w:cs="Arial"/>
              </w:rPr>
            </w:pPr>
            <w:r w:rsidRPr="00D137D3">
              <w:rPr>
                <w:rFonts w:eastAsia="SimSun" w:cs="Arial"/>
              </w:rPr>
              <w:t>Details of SFTP to be shared closer to delivery date</w:t>
            </w:r>
          </w:p>
          <w:p w:rsidR="00BB3394" w:rsidRPr="00D137D3" w:rsidRDefault="00BB3394" w:rsidP="00AD3DEE">
            <w:pPr>
              <w:pStyle w:val="TableText"/>
              <w:rPr>
                <w:rFonts w:eastAsia="SimSun" w:cs="Arial"/>
              </w:rPr>
            </w:pPr>
          </w:p>
        </w:tc>
      </w:tr>
    </w:tbl>
    <w:p w:rsidR="00BB3394" w:rsidRDefault="00BB3394" w:rsidP="00BB3394">
      <w:pPr>
        <w:pStyle w:val="NumHead2"/>
        <w:numPr>
          <w:ilvl w:val="1"/>
          <w:numId w:val="28"/>
        </w:numPr>
        <w:tabs>
          <w:tab w:val="clear" w:pos="1008"/>
          <w:tab w:val="num" w:pos="720"/>
        </w:tabs>
        <w:ind w:left="720" w:hanging="720"/>
        <w:pPrChange w:id="87" w:author="DJ846" w:date="2016-07-15T15:09:00Z">
          <w:pPr>
            <w:pStyle w:val="NumHead2"/>
            <w:numPr>
              <w:numId w:val="43"/>
            </w:numPr>
            <w:tabs>
              <w:tab w:val="clear" w:pos="720"/>
              <w:tab w:val="num" w:pos="360"/>
            </w:tabs>
            <w:ind w:left="360" w:hanging="360"/>
          </w:pPr>
        </w:pPrChange>
      </w:pPr>
      <w:bookmarkStart w:id="88" w:name="_Toc447533990"/>
      <w:bookmarkEnd w:id="65"/>
      <w:bookmarkEnd w:id="66"/>
      <w:r>
        <w:t>Constraints</w:t>
      </w:r>
      <w:bookmarkEnd w:id="88"/>
    </w:p>
    <w:tbl>
      <w:tblPr>
        <w:tblW w:w="5000" w:type="pct"/>
        <w:tblBorders>
          <w:top w:val="single" w:sz="6" w:space="0" w:color="6F6E6F"/>
          <w:bottom w:val="single" w:sz="6" w:space="0" w:color="6F6E6F"/>
          <w:insideH w:val="single" w:sz="6" w:space="0" w:color="6F6E6F"/>
          <w:insideV w:val="single" w:sz="6" w:space="0" w:color="6F6E6F"/>
        </w:tblBorders>
        <w:tblCellMar>
          <w:left w:w="101" w:type="dxa"/>
          <w:right w:w="101" w:type="dxa"/>
        </w:tblCellMar>
        <w:tblLook w:val="01E0"/>
      </w:tblPr>
      <w:tblGrid>
        <w:gridCol w:w="4257"/>
        <w:gridCol w:w="2434"/>
        <w:gridCol w:w="3260"/>
      </w:tblGrid>
      <w:tr w:rsidR="00BB3394" w:rsidRPr="00D137D3" w:rsidTr="00D137D3">
        <w:tc>
          <w:tcPr>
            <w:tcW w:w="2139" w:type="pct"/>
            <w:vAlign w:val="bottom"/>
          </w:tcPr>
          <w:p w:rsidR="00BB3394" w:rsidRPr="00D137D3" w:rsidRDefault="00BB3394" w:rsidP="00A6261B">
            <w:pPr>
              <w:pStyle w:val="TableTitle1"/>
              <w:rPr>
                <w:rFonts w:eastAsia="SimSun"/>
              </w:rPr>
            </w:pPr>
            <w:r w:rsidRPr="00D137D3">
              <w:rPr>
                <w:rFonts w:eastAsia="SimSun"/>
              </w:rPr>
              <w:t>Description of Constraint</w:t>
            </w:r>
          </w:p>
        </w:tc>
        <w:tc>
          <w:tcPr>
            <w:tcW w:w="1223" w:type="pct"/>
            <w:vAlign w:val="bottom"/>
          </w:tcPr>
          <w:p w:rsidR="00BB3394" w:rsidRPr="00D137D3" w:rsidRDefault="00BB3394" w:rsidP="00A6261B">
            <w:pPr>
              <w:pStyle w:val="TableTitle1"/>
              <w:rPr>
                <w:rFonts w:eastAsia="SimSun"/>
              </w:rPr>
            </w:pPr>
            <w:r w:rsidRPr="00D137D3">
              <w:rPr>
                <w:rFonts w:eastAsia="SimSun"/>
              </w:rPr>
              <w:t>Impact if Not in Place</w:t>
            </w:r>
          </w:p>
        </w:tc>
        <w:tc>
          <w:tcPr>
            <w:tcW w:w="1638" w:type="pct"/>
            <w:vAlign w:val="bottom"/>
          </w:tcPr>
          <w:p w:rsidR="00BB3394" w:rsidRPr="00D137D3" w:rsidRDefault="00BB3394" w:rsidP="00A6261B">
            <w:pPr>
              <w:pStyle w:val="TableTitle1"/>
              <w:rPr>
                <w:rFonts w:eastAsia="SimSun"/>
              </w:rPr>
            </w:pPr>
            <w:r w:rsidRPr="00D137D3">
              <w:rPr>
                <w:rFonts w:eastAsia="SimSun"/>
              </w:rPr>
              <w:t xml:space="preserve">Recommended Actions / </w:t>
            </w:r>
          </w:p>
          <w:p w:rsidR="00BB3394" w:rsidRPr="00D137D3" w:rsidRDefault="00BB3394" w:rsidP="00A6261B">
            <w:pPr>
              <w:pStyle w:val="TableTitle1"/>
              <w:rPr>
                <w:rFonts w:eastAsia="SimSun"/>
              </w:rPr>
            </w:pPr>
            <w:r w:rsidRPr="00D137D3">
              <w:rPr>
                <w:rFonts w:eastAsia="SimSun"/>
              </w:rPr>
              <w:t>Resolution / Comments</w:t>
            </w:r>
          </w:p>
        </w:tc>
      </w:tr>
      <w:tr w:rsidR="00BB3394" w:rsidRPr="00D137D3" w:rsidTr="00D137D3">
        <w:tc>
          <w:tcPr>
            <w:tcW w:w="2139" w:type="pct"/>
          </w:tcPr>
          <w:p w:rsidR="00BB3394" w:rsidRPr="00D137D3" w:rsidRDefault="00BB3394" w:rsidP="000912D0">
            <w:pPr>
              <w:pStyle w:val="TableText"/>
              <w:rPr>
                <w:rFonts w:eastAsia="SimSun"/>
              </w:rPr>
            </w:pPr>
            <w:r w:rsidRPr="00D137D3">
              <w:rPr>
                <w:rFonts w:eastAsia="SimSun"/>
              </w:rPr>
              <w:t>Technical constraints may be identified as part of the IT detailed analysis</w:t>
            </w:r>
          </w:p>
        </w:tc>
        <w:tc>
          <w:tcPr>
            <w:tcW w:w="1223" w:type="pct"/>
          </w:tcPr>
          <w:p w:rsidR="00BB3394" w:rsidRPr="00D137D3" w:rsidRDefault="00BB3394" w:rsidP="00A6261B">
            <w:pPr>
              <w:pStyle w:val="TableText"/>
              <w:rPr>
                <w:rFonts w:eastAsia="SimSun" w:cs="Arial"/>
              </w:rPr>
            </w:pPr>
            <w:r w:rsidRPr="00D137D3">
              <w:rPr>
                <w:rFonts w:eastAsia="SimSun" w:cs="Arial"/>
              </w:rPr>
              <w:t>All requirements may not be able to be delivered</w:t>
            </w:r>
          </w:p>
        </w:tc>
        <w:tc>
          <w:tcPr>
            <w:tcW w:w="1638" w:type="pct"/>
          </w:tcPr>
          <w:p w:rsidR="00BB3394" w:rsidRPr="00D137D3" w:rsidRDefault="00BB3394" w:rsidP="00A6261B">
            <w:pPr>
              <w:pStyle w:val="TableText"/>
              <w:rPr>
                <w:rFonts w:eastAsia="SimSun" w:cs="Arial"/>
              </w:rPr>
            </w:pPr>
            <w:r w:rsidRPr="00D137D3">
              <w:rPr>
                <w:rFonts w:eastAsia="SimSun" w:cs="Arial"/>
              </w:rPr>
              <w:t>Results of detailed analysis to be shared with all stakeholders once available</w:t>
            </w:r>
          </w:p>
        </w:tc>
      </w:tr>
    </w:tbl>
    <w:p w:rsidR="00BB3394" w:rsidRDefault="00BB3394" w:rsidP="00946003">
      <w:pPr>
        <w:pStyle w:val="NumHead2"/>
        <w:numPr>
          <w:ilvl w:val="0"/>
          <w:numId w:val="0"/>
        </w:numPr>
        <w:rPr>
          <w:sz w:val="16"/>
          <w:szCs w:val="16"/>
        </w:rPr>
      </w:pPr>
    </w:p>
    <w:p w:rsidR="00BB3394" w:rsidRDefault="00BB3394" w:rsidP="00304FAF">
      <w:pPr>
        <w:pStyle w:val="BodyText"/>
        <w:rPr>
          <w:lang w:val="en-GB" w:eastAsia="zh-CN"/>
        </w:rPr>
        <w:sectPr w:rsidR="00BB3394" w:rsidSect="00584960">
          <w:pgSz w:w="11909" w:h="16834" w:code="9"/>
          <w:pgMar w:top="964" w:right="1080" w:bottom="562" w:left="1080" w:header="0" w:footer="432" w:gutter="0"/>
          <w:cols w:space="708"/>
          <w:titlePg/>
          <w:docGrid w:linePitch="360"/>
        </w:sectPr>
      </w:pPr>
    </w:p>
    <w:p w:rsidR="00BB3394" w:rsidRDefault="00BB3394" w:rsidP="00BB3394">
      <w:pPr>
        <w:pStyle w:val="NumHead2"/>
        <w:numPr>
          <w:ilvl w:val="1"/>
          <w:numId w:val="28"/>
        </w:numPr>
        <w:tabs>
          <w:tab w:val="clear" w:pos="1008"/>
          <w:tab w:val="num" w:pos="720"/>
        </w:tabs>
        <w:ind w:left="720" w:hanging="720"/>
        <w:pPrChange w:id="89" w:author="DJ846" w:date="2016-07-15T15:09:00Z">
          <w:pPr>
            <w:pStyle w:val="NumHead2"/>
            <w:numPr>
              <w:numId w:val="43"/>
            </w:numPr>
            <w:tabs>
              <w:tab w:val="clear" w:pos="720"/>
              <w:tab w:val="num" w:pos="360"/>
            </w:tabs>
            <w:ind w:left="360" w:hanging="360"/>
          </w:pPr>
        </w:pPrChange>
      </w:pPr>
      <w:bookmarkStart w:id="90" w:name="_Toc447533991"/>
      <w:r>
        <w:t>Process Flows</w:t>
      </w:r>
      <w:bookmarkEnd w:id="90"/>
    </w:p>
    <w:p w:rsidR="00BB3394" w:rsidRDefault="00BB3394" w:rsidP="00AD3DEE">
      <w:pPr>
        <w:pStyle w:val="BodyText"/>
      </w:pPr>
      <w:r>
        <w:t xml:space="preserve">High level ‘to be’ flows are outlined below. Mediolanum system information has been included for illustrative purposes. </w:t>
      </w:r>
    </w:p>
    <w:p w:rsidR="00BB3394" w:rsidRDefault="00BB3394" w:rsidP="00DB02C3">
      <w:pPr>
        <w:pStyle w:val="BodyText"/>
        <w:jc w:val="center"/>
      </w:pPr>
      <w:ins w:id="91" w:author="DJ846" w:date="2016-06-24T13:59:00Z">
        <w:r>
          <w:pict>
            <v:shape id="_x0000_i1027" type="#_x0000_t75" style="width:641.25pt;height:420.75pt">
              <v:imagedata r:id="rId15" o:title=""/>
            </v:shape>
          </w:pict>
        </w:r>
      </w:ins>
      <w:commentRangeStart w:id="92"/>
      <w:commentRangeStart w:id="93"/>
      <w:r>
        <w:rPr>
          <w:noProof/>
          <w:lang w:eastAsia="en-US"/>
        </w:rPr>
        <w:pict>
          <v:shapetype id="_x0000_t32" coordsize="21600,21600" o:spt="32" o:oned="t" path="m,l21600,21600e" filled="f">
            <v:path arrowok="t" fillok="f" o:connecttype="none"/>
            <o:lock v:ext="edit" shapetype="t"/>
          </v:shapetype>
          <v:shape id="AutoShape 2" o:spid="_x0000_s1029" type="#_x0000_t32" style="position:absolute;left:0;text-align:left;margin-left:207.45pt;margin-top:8.2pt;width:593.25pt;height:69pt;flip:y;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" strokecolor="red">
            <v:stroke startarrow="block" endarrow="block"/>
          </v:shape>
        </w:pict>
      </w:r>
      <w:del w:id="94" w:author="DJ846" w:date="2016-06-24T13:59:00Z">
        <w:r>
          <w:rPr>
            <w:noProof/>
            <w:lang w:eastAsia="en-US"/>
          </w:rPr>
          <w:pict>
            <v:shape id="Picture 1" o:spid="_x0000_i1028" type="#_x0000_t75" style="width:640.5pt;height:420.75pt;visibility:visible">
              <v:imagedata r:id="rId16" o:title=""/>
            </v:shape>
          </w:pict>
        </w:r>
      </w:del>
      <w:commentRangeEnd w:id="92"/>
      <w:r>
        <w:rPr>
          <w:rStyle w:val="CommentReference"/>
          <w:szCs w:val="16"/>
          <w:lang w:eastAsia="ja-JP"/>
        </w:rPr>
        <w:commentReference w:id="92"/>
      </w:r>
      <w:commentRangeEnd w:id="93"/>
      <w:r>
        <w:rPr>
          <w:rStyle w:val="CommentReference"/>
          <w:lang w:eastAsia="ja-JP"/>
        </w:rPr>
        <w:commentReference w:id="93"/>
      </w:r>
    </w:p>
    <w:p w:rsidR="00BB3394" w:rsidRDefault="00BB3394" w:rsidP="0094610F">
      <w:pPr>
        <w:pStyle w:val="BodyText"/>
        <w:jc w:val="center"/>
        <w:sectPr w:rsidR="00BB3394" w:rsidSect="00304FAF">
          <w:pgSz w:w="16834" w:h="11909" w:orient="landscape" w:code="9"/>
          <w:pgMar w:top="1077" w:right="964" w:bottom="1077" w:left="561" w:header="0" w:footer="431" w:gutter="0"/>
          <w:cols w:space="708"/>
          <w:titlePg/>
          <w:docGrid w:linePitch="360"/>
        </w:sectPr>
      </w:pPr>
    </w:p>
    <w:p w:rsidR="00BB3394" w:rsidRDefault="00BB3394" w:rsidP="00BB3394">
      <w:pPr>
        <w:pStyle w:val="NumHead2"/>
        <w:numPr>
          <w:ilvl w:val="1"/>
          <w:numId w:val="28"/>
        </w:numPr>
        <w:tabs>
          <w:tab w:val="clear" w:pos="1008"/>
          <w:tab w:val="num" w:pos="720"/>
        </w:tabs>
        <w:ind w:left="720" w:hanging="720"/>
        <w:pPrChange w:id="95" w:author="DJ846" w:date="2016-07-15T15:09:00Z">
          <w:pPr>
            <w:pStyle w:val="NumHead2"/>
            <w:numPr>
              <w:numId w:val="43"/>
            </w:numPr>
            <w:tabs>
              <w:tab w:val="clear" w:pos="720"/>
              <w:tab w:val="num" w:pos="360"/>
            </w:tabs>
            <w:ind w:left="360" w:hanging="360"/>
          </w:pPr>
        </w:pPrChange>
      </w:pPr>
      <w:bookmarkStart w:id="96" w:name="_Toc447533992"/>
      <w:r w:rsidRPr="003B7B77">
        <w:t>Requirements</w:t>
      </w:r>
      <w:bookmarkEnd w:id="96"/>
    </w:p>
    <w:p w:rsidR="00BB3394" w:rsidRDefault="00BB3394" w:rsidP="00BB3394">
      <w:pPr>
        <w:pStyle w:val="NumHead3"/>
        <w:numPr>
          <w:ilvl w:val="2"/>
          <w:numId w:val="28"/>
        </w:numPr>
        <w:tabs>
          <w:tab w:val="clear" w:pos="1008"/>
          <w:tab w:val="num" w:pos="720"/>
        </w:tabs>
        <w:ind w:left="720" w:hanging="720"/>
        <w:pPrChange w:id="97" w:author="DJ846" w:date="2016-07-15T15:09:00Z">
          <w:pPr>
            <w:pStyle w:val="NumHead3"/>
            <w:numPr>
              <w:numId w:val="43"/>
            </w:numPr>
            <w:tabs>
              <w:tab w:val="num" w:pos="360"/>
            </w:tabs>
            <w:ind w:left="360" w:hanging="360"/>
          </w:pPr>
        </w:pPrChange>
      </w:pPr>
      <w:bookmarkStart w:id="98" w:name="_Toc447533993"/>
      <w:r w:rsidRPr="0019342A">
        <w:t>Functional Requirements</w:t>
      </w:r>
      <w:bookmarkEnd w:id="98"/>
    </w:p>
    <w:tbl>
      <w:tblPr>
        <w:tblW w:w="5000" w:type="pct"/>
        <w:tblLook w:val="01E0"/>
      </w:tblPr>
      <w:tblGrid>
        <w:gridCol w:w="10391"/>
      </w:tblGrid>
      <w:tr w:rsidR="00BB3394" w:rsidRPr="0019342A" w:rsidTr="00D137D3">
        <w:tc>
          <w:tcPr>
            <w:tcW w:w="5000" w:type="pct"/>
            <w:shd w:val="clear" w:color="auto" w:fill="E0E0E0"/>
          </w:tcPr>
          <w:p w:rsidR="00BB3394" w:rsidRPr="0019342A" w:rsidRDefault="00BB3394" w:rsidP="00725423">
            <w:pPr>
              <w:pStyle w:val="BodyTextBold"/>
            </w:pPr>
            <w:r w:rsidRPr="0019342A">
              <w:t>General Requirements</w:t>
            </w:r>
          </w:p>
        </w:tc>
      </w:tr>
      <w:tr w:rsidR="00BB3394" w:rsidRPr="0019342A" w:rsidTr="00D137D3">
        <w:trPr>
          <w:trHeight w:val="80"/>
        </w:trPr>
        <w:tc>
          <w:tcPr>
            <w:tcW w:w="5000" w:type="pct"/>
          </w:tcPr>
          <w:p w:rsidR="00BB3394" w:rsidRPr="0019342A" w:rsidRDefault="00BB3394" w:rsidP="00AD3DEE">
            <w:pPr>
              <w:pStyle w:val="BodyText"/>
            </w:pPr>
            <w:r w:rsidRPr="00D137D3">
              <w:rPr>
                <w:b/>
              </w:rPr>
              <w:fldChar w:fldCharType="begin">
                <w:ffData>
                  <w:name w:val=""/>
                  <w:enabled/>
                  <w:calcOnExit w:val="0"/>
                  <w:checkBox>
                    <w:size w:val="18"/>
                    <w:default w:val="1"/>
                  </w:checkBox>
                </w:ffData>
              </w:fldChar>
            </w:r>
            <w:r w:rsidRPr="00D137D3">
              <w:rPr>
                <w:b/>
              </w:rPr>
              <w:instrText xml:space="preserve"> FORMCHECKBOX </w:instrText>
            </w:r>
            <w:r w:rsidRPr="00D137D3">
              <w:rPr>
                <w:b/>
              </w:rPr>
            </w:r>
            <w:r w:rsidRPr="00D137D3">
              <w:rPr>
                <w:b/>
              </w:rPr>
              <w:fldChar w:fldCharType="end"/>
            </w:r>
            <w:r w:rsidRPr="00D137D3">
              <w:rPr>
                <w:b/>
              </w:rPr>
              <w:t xml:space="preserve"> </w:t>
            </w:r>
            <w:r w:rsidRPr="0019342A">
              <w:t>Client Requirements</w:t>
            </w:r>
          </w:p>
          <w:p w:rsidR="00BB3394" w:rsidRPr="0019342A" w:rsidRDefault="00BB3394" w:rsidP="00AD3DEE">
            <w:pPr>
              <w:pStyle w:val="BodyText"/>
            </w:pPr>
            <w:r w:rsidRPr="00D137D3">
              <w:rPr>
                <w:b/>
              </w:rPr>
              <w:fldChar w:fldCharType="begin">
                <w:ffData>
                  <w:name w:val=""/>
                  <w:enabled/>
                  <w:calcOnExit w:val="0"/>
                  <w:checkBox>
                    <w:size w:val="18"/>
                    <w:default w:val="0"/>
                  </w:checkBox>
                </w:ffData>
              </w:fldChar>
            </w:r>
            <w:r w:rsidRPr="00D137D3">
              <w:rPr>
                <w:b/>
              </w:rPr>
              <w:instrText xml:space="preserve"> FORMCHECKBOX </w:instrText>
            </w:r>
            <w:r w:rsidRPr="00D137D3">
              <w:rPr>
                <w:b/>
              </w:rPr>
            </w:r>
            <w:r w:rsidRPr="00D137D3">
              <w:rPr>
                <w:b/>
              </w:rPr>
              <w:fldChar w:fldCharType="end"/>
            </w:r>
            <w:r w:rsidRPr="00D137D3">
              <w:rPr>
                <w:b/>
              </w:rPr>
              <w:t xml:space="preserve"> </w:t>
            </w:r>
            <w:r w:rsidRPr="0019342A">
              <w:t>Product, Features &amp; Options</w:t>
            </w:r>
          </w:p>
          <w:p w:rsidR="00BB3394" w:rsidRPr="0019342A" w:rsidRDefault="00BB3394" w:rsidP="00AD3DEE">
            <w:pPr>
              <w:pStyle w:val="BodyText"/>
            </w:pPr>
            <w:r w:rsidRPr="00D137D3">
              <w:rPr>
                <w:b/>
              </w:rPr>
              <w:fldChar w:fldCharType="begin">
                <w:ffData>
                  <w:name w:val=""/>
                  <w:enabled/>
                  <w:calcOnExit w:val="0"/>
                  <w:checkBox>
                    <w:size w:val="18"/>
                    <w:default w:val="0"/>
                  </w:checkBox>
                </w:ffData>
              </w:fldChar>
            </w:r>
            <w:r w:rsidRPr="00D137D3">
              <w:rPr>
                <w:b/>
              </w:rPr>
              <w:instrText xml:space="preserve"> FORMCHECKBOX </w:instrText>
            </w:r>
            <w:r w:rsidRPr="00D137D3">
              <w:rPr>
                <w:b/>
              </w:rPr>
            </w:r>
            <w:r w:rsidRPr="00D137D3">
              <w:rPr>
                <w:b/>
              </w:rPr>
              <w:fldChar w:fldCharType="end"/>
            </w:r>
            <w:r w:rsidRPr="00D137D3">
              <w:rPr>
                <w:b/>
              </w:rPr>
              <w:t xml:space="preserve"> </w:t>
            </w:r>
            <w:r w:rsidRPr="0019342A">
              <w:t>Marketing &amp; Sales</w:t>
            </w:r>
          </w:p>
          <w:p w:rsidR="00BB3394" w:rsidRPr="0019342A" w:rsidRDefault="00BB3394" w:rsidP="00AD3DEE">
            <w:pPr>
              <w:pStyle w:val="BodyText"/>
            </w:pPr>
            <w:r w:rsidRPr="00D137D3">
              <w:rPr>
                <w:b/>
              </w:rPr>
              <w:fldChar w:fldCharType="begin">
                <w:ffData>
                  <w:name w:val=""/>
                  <w:enabled/>
                  <w:calcOnExit w:val="0"/>
                  <w:checkBox>
                    <w:size w:val="18"/>
                    <w:default w:val="0"/>
                  </w:checkBox>
                </w:ffData>
              </w:fldChar>
            </w:r>
            <w:r w:rsidRPr="00D137D3">
              <w:rPr>
                <w:b/>
              </w:rPr>
              <w:instrText xml:space="preserve"> FORMCHECKBOX </w:instrText>
            </w:r>
            <w:r w:rsidRPr="00D137D3">
              <w:rPr>
                <w:b/>
              </w:rPr>
            </w:r>
            <w:r w:rsidRPr="00D137D3">
              <w:rPr>
                <w:b/>
              </w:rPr>
              <w:fldChar w:fldCharType="end"/>
            </w:r>
            <w:r w:rsidRPr="00D137D3">
              <w:rPr>
                <w:b/>
              </w:rPr>
              <w:t xml:space="preserve"> </w:t>
            </w:r>
            <w:r w:rsidRPr="0019342A">
              <w:t>Communications</w:t>
            </w:r>
          </w:p>
          <w:p w:rsidR="00BB3394" w:rsidRPr="0019342A" w:rsidRDefault="00BB3394" w:rsidP="00AD3DEE">
            <w:pPr>
              <w:pStyle w:val="BodyText"/>
            </w:pPr>
            <w:r w:rsidRPr="00D137D3">
              <w:rPr>
                <w:b/>
              </w:rPr>
              <w:fldChar w:fldCharType="begin">
                <w:ffData>
                  <w:name w:val=""/>
                  <w:enabled/>
                  <w:calcOnExit w:val="0"/>
                  <w:checkBox>
                    <w:size w:val="18"/>
                    <w:default w:val="0"/>
                  </w:checkBox>
                </w:ffData>
              </w:fldChar>
            </w:r>
            <w:r w:rsidRPr="00D137D3">
              <w:rPr>
                <w:b/>
              </w:rPr>
              <w:instrText xml:space="preserve"> FORMCHECKBOX </w:instrText>
            </w:r>
            <w:r w:rsidRPr="00D137D3">
              <w:rPr>
                <w:b/>
              </w:rPr>
            </w:r>
            <w:r w:rsidRPr="00D137D3">
              <w:rPr>
                <w:b/>
              </w:rPr>
              <w:fldChar w:fldCharType="end"/>
            </w:r>
            <w:r w:rsidRPr="00D137D3">
              <w:rPr>
                <w:b/>
              </w:rPr>
              <w:t xml:space="preserve"> </w:t>
            </w:r>
            <w:r w:rsidRPr="0019342A">
              <w:t>Credit &amp; Risk</w:t>
            </w:r>
          </w:p>
          <w:p w:rsidR="00BB3394" w:rsidRDefault="00BB3394" w:rsidP="00AD3DEE">
            <w:pPr>
              <w:pStyle w:val="BodyText"/>
            </w:pPr>
            <w:r w:rsidRPr="00D137D3">
              <w:rPr>
                <w:b/>
              </w:rPr>
              <w:fldChar w:fldCharType="begin">
                <w:ffData>
                  <w:name w:val=""/>
                  <w:enabled/>
                  <w:calcOnExit w:val="0"/>
                  <w:checkBox>
                    <w:size w:val="18"/>
                    <w:default w:val="0"/>
                  </w:checkBox>
                </w:ffData>
              </w:fldChar>
            </w:r>
            <w:r w:rsidRPr="00D137D3">
              <w:rPr>
                <w:b/>
              </w:rPr>
              <w:instrText xml:space="preserve"> FORMCHECKBOX </w:instrText>
            </w:r>
            <w:r w:rsidRPr="00D137D3">
              <w:rPr>
                <w:b/>
              </w:rPr>
            </w:r>
            <w:r w:rsidRPr="00D137D3">
              <w:rPr>
                <w:b/>
              </w:rPr>
              <w:fldChar w:fldCharType="end"/>
            </w:r>
            <w:r w:rsidRPr="00D137D3">
              <w:rPr>
                <w:b/>
              </w:rPr>
              <w:t xml:space="preserve"> </w:t>
            </w:r>
            <w:r w:rsidRPr="0019342A">
              <w:t>Other</w:t>
            </w:r>
          </w:p>
          <w:p w:rsidR="00BB3394" w:rsidRDefault="00BB3394" w:rsidP="00AD3DEE">
            <w:pPr>
              <w:pStyle w:val="BodyText"/>
            </w:pPr>
          </w:p>
          <w:tbl>
            <w:tblPr>
              <w:tblW w:w="0" w:type="auto"/>
              <w:tblBorders>
                <w:top w:val="single" w:sz="6" w:space="0" w:color="6F6E6F"/>
                <w:bottom w:val="single" w:sz="6" w:space="0" w:color="6F6E6F"/>
                <w:insideH w:val="single" w:sz="6" w:space="0" w:color="6F6E6F"/>
                <w:insideV w:val="single" w:sz="6" w:space="0" w:color="6F6E6F"/>
              </w:tblBorders>
              <w:tblCellMar>
                <w:left w:w="101" w:type="dxa"/>
                <w:right w:w="101" w:type="dxa"/>
              </w:tblCellMar>
              <w:tblLook w:val="01E0"/>
            </w:tblPr>
            <w:tblGrid>
              <w:gridCol w:w="657"/>
              <w:gridCol w:w="3858"/>
              <w:gridCol w:w="959"/>
              <w:gridCol w:w="1042"/>
              <w:gridCol w:w="1293"/>
              <w:gridCol w:w="2366"/>
            </w:tblGrid>
            <w:tr w:rsidR="00BB3394" w:rsidRPr="00D137D3" w:rsidTr="00D137D3">
              <w:tc>
                <w:tcPr>
                  <w:tcW w:w="658" w:type="dxa"/>
                  <w:tcBorders>
                    <w:top w:val="single" w:sz="6" w:space="0" w:color="6F6E6F"/>
                    <w:bottom w:val="single" w:sz="6" w:space="0" w:color="6F6E6F"/>
                    <w:right w:val="single" w:sz="6" w:space="0" w:color="6F6E6F"/>
                  </w:tcBorders>
                  <w:vAlign w:val="bottom"/>
                </w:tcPr>
                <w:p w:rsidR="00BB3394" w:rsidRPr="00D137D3" w:rsidRDefault="00BB3394" w:rsidP="00A516D2">
                  <w:pPr>
                    <w:pStyle w:val="TableTitle1"/>
                    <w:rPr>
                      <w:rFonts w:eastAsia="SimSun"/>
                      <w:lang w:val="en-IE"/>
                    </w:rPr>
                  </w:pPr>
                  <w:r w:rsidRPr="00D137D3">
                    <w:rPr>
                      <w:rFonts w:eastAsia="SimSun"/>
                      <w:lang w:val="en-IE"/>
                    </w:rPr>
                    <w:t>ID</w:t>
                  </w:r>
                </w:p>
              </w:tc>
              <w:tc>
                <w:tcPr>
                  <w:tcW w:w="3891" w:type="dxa"/>
                  <w:tcBorders>
                    <w:top w:val="single" w:sz="6" w:space="0" w:color="6F6E6F"/>
                    <w:left w:val="single" w:sz="6" w:space="0" w:color="6F6E6F"/>
                    <w:bottom w:val="single" w:sz="6" w:space="0" w:color="6F6E6F"/>
                    <w:right w:val="single" w:sz="6" w:space="0" w:color="6F6E6F"/>
                  </w:tcBorders>
                  <w:vAlign w:val="bottom"/>
                </w:tcPr>
                <w:p w:rsidR="00BB3394" w:rsidRPr="00D137D3" w:rsidRDefault="00BB3394" w:rsidP="00A516D2">
                  <w:pPr>
                    <w:pStyle w:val="TableTitle1"/>
                    <w:rPr>
                      <w:rFonts w:eastAsia="SimSun"/>
                      <w:caps/>
                      <w:lang w:val="en-IE"/>
                    </w:rPr>
                  </w:pPr>
                  <w:r w:rsidRPr="00D137D3">
                    <w:rPr>
                      <w:rFonts w:eastAsia="SimSun"/>
                      <w:lang w:val="en-IE"/>
                    </w:rPr>
                    <w:t>Requirement</w:t>
                  </w:r>
                </w:p>
              </w:tc>
              <w:tc>
                <w:tcPr>
                  <w:tcW w:w="959" w:type="dxa"/>
                  <w:tcBorders>
                    <w:top w:val="single" w:sz="6" w:space="0" w:color="6F6E6F"/>
                    <w:left w:val="single" w:sz="6" w:space="0" w:color="6F6E6F"/>
                    <w:bottom w:val="single" w:sz="6" w:space="0" w:color="6F6E6F"/>
                    <w:right w:val="single" w:sz="6" w:space="0" w:color="6F6E6F"/>
                  </w:tcBorders>
                  <w:vAlign w:val="bottom"/>
                </w:tcPr>
                <w:p w:rsidR="00BB3394" w:rsidRPr="00D137D3" w:rsidRDefault="00BB3394" w:rsidP="00A516D2">
                  <w:pPr>
                    <w:pStyle w:val="TableTitle1"/>
                    <w:rPr>
                      <w:rFonts w:eastAsia="SimSun"/>
                      <w:szCs w:val="18"/>
                      <w:lang w:val="en-IE"/>
                    </w:rPr>
                  </w:pPr>
                  <w:r w:rsidRPr="00D137D3">
                    <w:rPr>
                      <w:rFonts w:eastAsia="SimSun"/>
                      <w:szCs w:val="18"/>
                      <w:lang w:val="en-IE"/>
                    </w:rPr>
                    <w:t>Priority</w:t>
                  </w:r>
                </w:p>
                <w:p w:rsidR="00BB3394" w:rsidRPr="00D137D3" w:rsidRDefault="00BB3394" w:rsidP="00A516D2">
                  <w:pPr>
                    <w:pStyle w:val="TableTitle1"/>
                    <w:rPr>
                      <w:rFonts w:eastAsia="SimSun"/>
                      <w:szCs w:val="18"/>
                      <w:lang w:val="en-IE"/>
                    </w:rPr>
                  </w:pPr>
                  <w:r w:rsidRPr="00D137D3">
                    <w:rPr>
                      <w:rFonts w:eastAsia="SimSun"/>
                      <w:szCs w:val="18"/>
                      <w:lang w:val="en-IE"/>
                    </w:rPr>
                    <w:t>1=high</w:t>
                  </w:r>
                </w:p>
                <w:p w:rsidR="00BB3394" w:rsidRPr="00D137D3" w:rsidRDefault="00BB3394" w:rsidP="00A516D2">
                  <w:pPr>
                    <w:pStyle w:val="TableTitle1"/>
                    <w:rPr>
                      <w:rFonts w:eastAsia="SimSun"/>
                      <w:szCs w:val="18"/>
                      <w:lang w:val="en-IE"/>
                    </w:rPr>
                  </w:pPr>
                  <w:r w:rsidRPr="00D137D3">
                    <w:rPr>
                      <w:rFonts w:eastAsia="SimSun"/>
                      <w:szCs w:val="18"/>
                      <w:lang w:val="en-IE"/>
                    </w:rPr>
                    <w:t>5=low</w:t>
                  </w:r>
                </w:p>
              </w:tc>
              <w:tc>
                <w:tcPr>
                  <w:tcW w:w="1042" w:type="dxa"/>
                  <w:tcBorders>
                    <w:top w:val="single" w:sz="6" w:space="0" w:color="6F6E6F"/>
                    <w:left w:val="single" w:sz="6" w:space="0" w:color="6F6E6F"/>
                    <w:bottom w:val="single" w:sz="6" w:space="0" w:color="6F6E6F"/>
                    <w:right w:val="single" w:sz="6" w:space="0" w:color="6F6E6F"/>
                  </w:tcBorders>
                  <w:vAlign w:val="bottom"/>
                </w:tcPr>
                <w:p w:rsidR="00BB3394" w:rsidRPr="00D137D3" w:rsidRDefault="00BB3394" w:rsidP="00A516D2">
                  <w:pPr>
                    <w:pStyle w:val="TableTitle1"/>
                    <w:rPr>
                      <w:rFonts w:eastAsia="SimSun"/>
                      <w:szCs w:val="18"/>
                      <w:lang w:val="en-IE"/>
                    </w:rPr>
                  </w:pPr>
                  <w:r w:rsidRPr="00D137D3">
                    <w:rPr>
                      <w:rFonts w:eastAsia="SimSun"/>
                      <w:szCs w:val="18"/>
                      <w:lang w:val="en-IE"/>
                    </w:rPr>
                    <w:t>Stability</w:t>
                  </w:r>
                </w:p>
                <w:p w:rsidR="00BB3394" w:rsidRPr="00D137D3" w:rsidRDefault="00BB3394" w:rsidP="00A516D2">
                  <w:pPr>
                    <w:pStyle w:val="TableTitle1"/>
                    <w:rPr>
                      <w:rFonts w:eastAsia="SimSun"/>
                      <w:szCs w:val="18"/>
                      <w:lang w:val="en-IE"/>
                    </w:rPr>
                  </w:pPr>
                  <w:r w:rsidRPr="00D137D3">
                    <w:rPr>
                      <w:rFonts w:eastAsia="SimSun"/>
                      <w:szCs w:val="18"/>
                      <w:lang w:val="en-IE"/>
                    </w:rPr>
                    <w:t>High</w:t>
                  </w:r>
                </w:p>
                <w:p w:rsidR="00BB3394" w:rsidRPr="00D137D3" w:rsidRDefault="00BB3394" w:rsidP="00A516D2">
                  <w:pPr>
                    <w:pStyle w:val="TableTitle1"/>
                    <w:rPr>
                      <w:rFonts w:eastAsia="SimSun"/>
                      <w:szCs w:val="18"/>
                      <w:lang w:val="en-IE"/>
                    </w:rPr>
                  </w:pPr>
                  <w:r w:rsidRPr="00D137D3">
                    <w:rPr>
                      <w:rFonts w:eastAsia="SimSun"/>
                      <w:szCs w:val="18"/>
                      <w:lang w:val="en-IE"/>
                    </w:rPr>
                    <w:t>Med</w:t>
                  </w:r>
                </w:p>
                <w:p w:rsidR="00BB3394" w:rsidRPr="00D137D3" w:rsidRDefault="00BB3394" w:rsidP="00A516D2">
                  <w:pPr>
                    <w:pStyle w:val="TableTitle1"/>
                    <w:rPr>
                      <w:rFonts w:eastAsia="SimSun"/>
                      <w:szCs w:val="18"/>
                      <w:lang w:val="en-IE"/>
                    </w:rPr>
                  </w:pPr>
                  <w:r w:rsidRPr="00D137D3">
                    <w:rPr>
                      <w:rFonts w:eastAsia="SimSun"/>
                      <w:szCs w:val="18"/>
                      <w:lang w:val="en-IE"/>
                    </w:rPr>
                    <w:t>Low</w:t>
                  </w:r>
                </w:p>
              </w:tc>
              <w:tc>
                <w:tcPr>
                  <w:tcW w:w="822" w:type="dxa"/>
                  <w:tcBorders>
                    <w:top w:val="single" w:sz="6" w:space="0" w:color="6F6E6F"/>
                    <w:left w:val="single" w:sz="6" w:space="0" w:color="6F6E6F"/>
                    <w:bottom w:val="single" w:sz="6" w:space="0" w:color="6F6E6F"/>
                    <w:right w:val="single" w:sz="6" w:space="0" w:color="6F6E6F"/>
                  </w:tcBorders>
                  <w:vAlign w:val="bottom"/>
                </w:tcPr>
                <w:p w:rsidR="00BB3394" w:rsidRPr="00D137D3" w:rsidRDefault="00BB3394" w:rsidP="00A516D2">
                  <w:pPr>
                    <w:pStyle w:val="TableTitle1"/>
                    <w:rPr>
                      <w:rFonts w:eastAsia="SimSun"/>
                      <w:lang w:val="en-IE"/>
                    </w:rPr>
                  </w:pPr>
                  <w:r w:rsidRPr="00D137D3">
                    <w:rPr>
                      <w:rFonts w:eastAsia="SimSun"/>
                      <w:lang w:val="en-IE"/>
                    </w:rPr>
                    <w:t>Origin</w:t>
                  </w:r>
                </w:p>
              </w:tc>
              <w:tc>
                <w:tcPr>
                  <w:tcW w:w="2377" w:type="dxa"/>
                  <w:tcBorders>
                    <w:top w:val="single" w:sz="6" w:space="0" w:color="6F6E6F"/>
                    <w:left w:val="single" w:sz="6" w:space="0" w:color="6F6E6F"/>
                    <w:bottom w:val="single" w:sz="6" w:space="0" w:color="6F6E6F"/>
                  </w:tcBorders>
                  <w:vAlign w:val="bottom"/>
                </w:tcPr>
                <w:p w:rsidR="00BB3394" w:rsidRPr="00D137D3" w:rsidRDefault="00BB3394" w:rsidP="00A516D2">
                  <w:pPr>
                    <w:pStyle w:val="TableTitle1"/>
                    <w:rPr>
                      <w:rFonts w:eastAsia="SimSun"/>
                      <w:lang w:val="en-IE"/>
                    </w:rPr>
                  </w:pPr>
                  <w:r w:rsidRPr="00D137D3">
                    <w:rPr>
                      <w:rFonts w:eastAsia="SimSun"/>
                      <w:lang w:val="en-IE"/>
                    </w:rPr>
                    <w:t>Benefit</w:t>
                  </w:r>
                </w:p>
              </w:tc>
            </w:tr>
            <w:tr w:rsidR="00BB3394" w:rsidRPr="00D137D3" w:rsidTr="00D137D3">
              <w:trPr>
                <w:trHeight w:val="2047"/>
              </w:trPr>
              <w:tc>
                <w:tcPr>
                  <w:tcW w:w="658" w:type="dxa"/>
                  <w:tcBorders>
                    <w:top w:val="single" w:sz="6" w:space="0" w:color="6F6E6F"/>
                    <w:bottom w:val="single" w:sz="6" w:space="0" w:color="6F6E6F"/>
                    <w:right w:val="single" w:sz="6" w:space="0" w:color="6F6E6F"/>
                  </w:tcBorders>
                </w:tcPr>
                <w:p w:rsidR="00BB3394" w:rsidRPr="00D137D3" w:rsidRDefault="00BB3394" w:rsidP="00A516D2">
                  <w:pPr>
                    <w:pStyle w:val="TableText"/>
                    <w:rPr>
                      <w:rFonts w:eastAsia="SimSun"/>
                      <w:lang w:val="en-IE"/>
                    </w:rPr>
                  </w:pPr>
                  <w:r w:rsidRPr="00D137D3">
                    <w:rPr>
                      <w:rFonts w:eastAsia="SimSun"/>
                      <w:lang w:val="en-IE"/>
                    </w:rPr>
                    <w:t>CR1</w:t>
                  </w:r>
                </w:p>
              </w:tc>
              <w:tc>
                <w:tcPr>
                  <w:tcW w:w="3891" w:type="dxa"/>
                  <w:tcBorders>
                    <w:top w:val="single" w:sz="6" w:space="0" w:color="6F6E6F"/>
                    <w:left w:val="single" w:sz="6" w:space="0" w:color="6F6E6F"/>
                    <w:bottom w:val="single" w:sz="6" w:space="0" w:color="6F6E6F"/>
                    <w:right w:val="single" w:sz="6" w:space="0" w:color="6F6E6F"/>
                  </w:tcBorders>
                </w:tcPr>
                <w:p w:rsidR="00BB3394" w:rsidRPr="00D137D3" w:rsidRDefault="00BB3394" w:rsidP="00DB02C3">
                  <w:pPr>
                    <w:pStyle w:val="TableText"/>
                    <w:rPr>
                      <w:rFonts w:eastAsia="SimSun"/>
                      <w:lang w:val="en-IE"/>
                    </w:rPr>
                  </w:pPr>
                  <w:commentRangeStart w:id="99"/>
                  <w:r w:rsidRPr="00D137D3">
                    <w:rPr>
                      <w:rFonts w:eastAsia="SimSun"/>
                      <w:lang w:val="en-IE"/>
                    </w:rPr>
                    <w:t xml:space="preserve">Report sent </w:t>
                  </w:r>
                  <w:commentRangeStart w:id="100"/>
                  <w:r w:rsidRPr="00D137D3">
                    <w:rPr>
                      <w:rFonts w:eastAsia="SimSun"/>
                      <w:lang w:val="en-IE"/>
                    </w:rPr>
                    <w:t xml:space="preserve">daily on T </w:t>
                  </w:r>
                  <w:commentRangeEnd w:id="100"/>
                  <w:r>
                    <w:rPr>
                      <w:rStyle w:val="CommentReference"/>
                      <w:szCs w:val="16"/>
                      <w:lang w:eastAsia="ja-JP"/>
                    </w:rPr>
                    <w:commentReference w:id="100"/>
                  </w:r>
                  <w:ins w:id="101" w:author="DJ846" w:date="2016-06-24T14:02:00Z">
                    <w:r>
                      <w:rPr>
                        <w:rFonts w:eastAsia="SimSun"/>
                        <w:lang w:val="en-IE"/>
                      </w:rPr>
                      <w:t>b</w:t>
                    </w:r>
                  </w:ins>
                  <w:ins w:id="102" w:author="DJ846" w:date="2016-06-24T14:03:00Z">
                    <w:r>
                      <w:rPr>
                        <w:rFonts w:eastAsia="SimSun"/>
                        <w:lang w:val="en-IE"/>
                      </w:rPr>
                      <w:t>efore</w:t>
                    </w:r>
                  </w:ins>
                  <w:ins w:id="103" w:author="DJ846" w:date="2016-06-24T14:02:00Z">
                    <w:r>
                      <w:rPr>
                        <w:rFonts w:eastAsia="SimSun"/>
                        <w:lang w:val="en-IE"/>
                      </w:rPr>
                      <w:t xml:space="preserve"> 12am GMT on T+1 </w:t>
                    </w:r>
                  </w:ins>
                  <w:r w:rsidRPr="00D137D3">
                    <w:rPr>
                      <w:rFonts w:eastAsia="SimSun"/>
                      <w:lang w:val="en-IE"/>
                    </w:rPr>
                    <w:t xml:space="preserve">with details of all FXs booked on T as part of the hedging program. </w:t>
                  </w:r>
                </w:p>
                <w:p w:rsidR="00BB3394" w:rsidRPr="00D137D3" w:rsidRDefault="00BB3394" w:rsidP="00DC7F34">
                  <w:pPr>
                    <w:pStyle w:val="TableText"/>
                    <w:rPr>
                      <w:rFonts w:eastAsia="SimSun"/>
                      <w:lang w:val="en-IE"/>
                    </w:rPr>
                  </w:pPr>
                </w:p>
                <w:p w:rsidR="00BB3394" w:rsidRPr="00D137D3" w:rsidRDefault="00BB3394" w:rsidP="00DC7F34">
                  <w:pPr>
                    <w:pStyle w:val="TableText"/>
                    <w:rPr>
                      <w:rFonts w:eastAsia="SimSun"/>
                      <w:lang w:val="en-IE"/>
                    </w:rPr>
                  </w:pPr>
                  <w:r w:rsidRPr="00D137D3">
                    <w:rPr>
                      <w:rFonts w:eastAsia="SimSun"/>
                      <w:lang w:val="en-IE"/>
                    </w:rPr>
                    <w:t xml:space="preserve">The report must include the fees taken by RBC on each FX, reported as an amount and not as bps. </w:t>
                  </w:r>
                </w:p>
              </w:tc>
              <w:tc>
                <w:tcPr>
                  <w:tcW w:w="959" w:type="dxa"/>
                  <w:tcBorders>
                    <w:top w:val="single" w:sz="6" w:space="0" w:color="6F6E6F"/>
                    <w:left w:val="single" w:sz="6" w:space="0" w:color="6F6E6F"/>
                    <w:bottom w:val="single" w:sz="6" w:space="0" w:color="6F6E6F"/>
                    <w:right w:val="single" w:sz="6" w:space="0" w:color="6F6E6F"/>
                  </w:tcBorders>
                </w:tcPr>
                <w:p w:rsidR="00BB3394" w:rsidRPr="00D137D3" w:rsidRDefault="00BB3394" w:rsidP="00A516D2">
                  <w:pPr>
                    <w:pStyle w:val="TableText"/>
                    <w:rPr>
                      <w:rFonts w:eastAsia="SimSun"/>
                      <w:lang w:val="en-IE"/>
                    </w:rPr>
                  </w:pPr>
                  <w:r w:rsidRPr="00D137D3">
                    <w:rPr>
                      <w:rFonts w:eastAsia="SimSun"/>
                      <w:lang w:val="en-IE"/>
                    </w:rPr>
                    <w:t>1</w:t>
                  </w:r>
                </w:p>
              </w:tc>
              <w:tc>
                <w:tcPr>
                  <w:tcW w:w="1042" w:type="dxa"/>
                  <w:tcBorders>
                    <w:top w:val="single" w:sz="6" w:space="0" w:color="6F6E6F"/>
                    <w:left w:val="single" w:sz="6" w:space="0" w:color="6F6E6F"/>
                    <w:bottom w:val="single" w:sz="6" w:space="0" w:color="6F6E6F"/>
                    <w:right w:val="single" w:sz="6" w:space="0" w:color="6F6E6F"/>
                  </w:tcBorders>
                </w:tcPr>
                <w:p w:rsidR="00BB3394" w:rsidRPr="00D137D3" w:rsidRDefault="00BB3394" w:rsidP="00A516D2">
                  <w:pPr>
                    <w:pStyle w:val="TableText"/>
                    <w:rPr>
                      <w:rFonts w:eastAsia="SimSun"/>
                      <w:lang w:val="en-IE"/>
                    </w:rPr>
                  </w:pPr>
                  <w:r w:rsidRPr="00D137D3">
                    <w:rPr>
                      <w:rFonts w:eastAsia="SimSun"/>
                      <w:lang w:val="en-IE"/>
                    </w:rPr>
                    <w:t>High</w:t>
                  </w:r>
                </w:p>
              </w:tc>
              <w:tc>
                <w:tcPr>
                  <w:tcW w:w="822" w:type="dxa"/>
                  <w:tcBorders>
                    <w:top w:val="single" w:sz="6" w:space="0" w:color="6F6E6F"/>
                    <w:left w:val="single" w:sz="6" w:space="0" w:color="6F6E6F"/>
                    <w:bottom w:val="single" w:sz="6" w:space="0" w:color="6F6E6F"/>
                    <w:right w:val="single" w:sz="6" w:space="0" w:color="6F6E6F"/>
                  </w:tcBorders>
                </w:tcPr>
                <w:p w:rsidR="00BB3394" w:rsidRPr="00D137D3" w:rsidRDefault="00BB3394" w:rsidP="00A516D2">
                  <w:pPr>
                    <w:pStyle w:val="TableText"/>
                    <w:rPr>
                      <w:rFonts w:eastAsia="SimSun"/>
                      <w:lang w:val="en-IE"/>
                    </w:rPr>
                  </w:pPr>
                  <w:r w:rsidRPr="00D137D3">
                    <w:rPr>
                      <w:rFonts w:eastAsia="SimSun"/>
                      <w:lang w:val="en-IE"/>
                    </w:rPr>
                    <w:t>Mediolanum</w:t>
                  </w:r>
                </w:p>
              </w:tc>
              <w:tc>
                <w:tcPr>
                  <w:tcW w:w="2377" w:type="dxa"/>
                  <w:tcBorders>
                    <w:top w:val="single" w:sz="6" w:space="0" w:color="6F6E6F"/>
                    <w:left w:val="single" w:sz="6" w:space="0" w:color="6F6E6F"/>
                    <w:bottom w:val="single" w:sz="6" w:space="0" w:color="6F6E6F"/>
                  </w:tcBorders>
                </w:tcPr>
                <w:p w:rsidR="00BB3394" w:rsidRPr="00D137D3" w:rsidRDefault="00BB3394" w:rsidP="00A516D2">
                  <w:pPr>
                    <w:pStyle w:val="TableText"/>
                    <w:rPr>
                      <w:rFonts w:eastAsia="SimSun"/>
                      <w:lang w:val="en-IE"/>
                    </w:rPr>
                  </w:pPr>
                  <w:commentRangeStart w:id="104"/>
                  <w:r w:rsidRPr="00D137D3">
                    <w:rPr>
                      <w:rFonts w:eastAsia="SimSun"/>
                      <w:lang w:val="en-IE"/>
                    </w:rPr>
                    <w:t xml:space="preserve">To load </w:t>
                  </w:r>
                  <w:ins w:id="105" w:author="DJ846" w:date="2016-06-24T14:03:00Z">
                    <w:r>
                      <w:rPr>
                        <w:rFonts w:eastAsia="SimSun"/>
                        <w:lang w:val="en-IE"/>
                      </w:rPr>
                      <w:t xml:space="preserve">hedging program FX </w:t>
                    </w:r>
                  </w:ins>
                  <w:del w:id="106" w:author="DJ846" w:date="2016-06-24T14:03:00Z">
                    <w:r w:rsidRPr="00D137D3" w:rsidDel="00DB02C3">
                      <w:rPr>
                        <w:rFonts w:eastAsia="SimSun"/>
                        <w:lang w:val="en-IE"/>
                      </w:rPr>
                      <w:delText xml:space="preserve">cash </w:delText>
                    </w:r>
                  </w:del>
                  <w:r w:rsidRPr="00D137D3">
                    <w:rPr>
                      <w:rFonts w:eastAsia="SimSun"/>
                      <w:lang w:val="en-IE"/>
                    </w:rPr>
                    <w:t>information to Fusion Invest</w:t>
                  </w:r>
                  <w:commentRangeEnd w:id="104"/>
                  <w:r>
                    <w:rPr>
                      <w:rStyle w:val="CommentReference"/>
                      <w:szCs w:val="16"/>
                      <w:lang w:eastAsia="ja-JP"/>
                    </w:rPr>
                    <w:commentReference w:id="104"/>
                  </w:r>
                  <w:commentRangeEnd w:id="99"/>
                  <w:r>
                    <w:rPr>
                      <w:rStyle w:val="CommentReference"/>
                      <w:lang w:eastAsia="ja-JP"/>
                    </w:rPr>
                    <w:commentReference w:id="99"/>
                  </w:r>
                </w:p>
              </w:tc>
            </w:tr>
          </w:tbl>
          <w:p w:rsidR="00BB3394" w:rsidRPr="00D137D3" w:rsidRDefault="00BB3394" w:rsidP="00AD3DEE">
            <w:pPr>
              <w:pStyle w:val="BodyText"/>
              <w:rPr>
                <w:rFonts w:cs="Arial"/>
              </w:rPr>
            </w:pPr>
          </w:p>
        </w:tc>
      </w:tr>
      <w:tr w:rsidR="00BB3394" w:rsidRPr="00D137D3" w:rsidTr="00D137D3">
        <w:tc>
          <w:tcPr>
            <w:tcW w:w="5000" w:type="pct"/>
            <w:shd w:val="clear" w:color="auto" w:fill="E0E0E0"/>
          </w:tcPr>
          <w:p w:rsidR="00BB3394" w:rsidRPr="00725423" w:rsidRDefault="00BB3394" w:rsidP="00725423">
            <w:pPr>
              <w:pStyle w:val="BodyTextBold"/>
            </w:pPr>
            <w:r w:rsidRPr="0019342A">
              <w:t>Operational Requirements</w:t>
            </w:r>
          </w:p>
        </w:tc>
      </w:tr>
      <w:tr w:rsidR="00BB3394" w:rsidRPr="00D137D3" w:rsidTr="00D137D3">
        <w:trPr>
          <w:trHeight w:val="80"/>
        </w:trPr>
        <w:tc>
          <w:tcPr>
            <w:tcW w:w="5000" w:type="pct"/>
          </w:tcPr>
          <w:p w:rsidR="00BB3394" w:rsidRDefault="00BB3394" w:rsidP="00943CA0">
            <w:pPr>
              <w:pStyle w:val="BodyText"/>
            </w:pPr>
            <w:r w:rsidRPr="00D137D3">
              <w:rPr>
                <w:b/>
              </w:rPr>
              <w:fldChar w:fldCharType="begin">
                <w:ffData>
                  <w:name w:val=""/>
                  <w:enabled/>
                  <w:calcOnExit w:val="0"/>
                  <w:checkBox>
                    <w:size w:val="18"/>
                    <w:default w:val="1"/>
                  </w:checkBox>
                </w:ffData>
              </w:fldChar>
            </w:r>
            <w:r w:rsidRPr="00D137D3">
              <w:rPr>
                <w:b/>
              </w:rPr>
              <w:instrText xml:space="preserve"> FORMCHECKBOX </w:instrText>
            </w:r>
            <w:r w:rsidRPr="00D137D3">
              <w:rPr>
                <w:b/>
              </w:rPr>
            </w:r>
            <w:r w:rsidRPr="00D137D3">
              <w:rPr>
                <w:b/>
              </w:rPr>
              <w:fldChar w:fldCharType="end"/>
            </w:r>
            <w:r w:rsidRPr="00D137D3">
              <w:rPr>
                <w:b/>
              </w:rPr>
              <w:t xml:space="preserve"> </w:t>
            </w:r>
            <w:r w:rsidRPr="0019342A">
              <w:t>Operational Requirements</w:t>
            </w:r>
          </w:p>
          <w:tbl>
            <w:tblPr>
              <w:tblW w:w="0" w:type="auto"/>
              <w:tblBorders>
                <w:top w:val="single" w:sz="6" w:space="0" w:color="6F6E6F"/>
                <w:bottom w:val="single" w:sz="6" w:space="0" w:color="6F6E6F"/>
                <w:insideH w:val="single" w:sz="6" w:space="0" w:color="6F6E6F"/>
                <w:insideV w:val="single" w:sz="6" w:space="0" w:color="6F6E6F"/>
              </w:tblBorders>
              <w:tblCellMar>
                <w:left w:w="101" w:type="dxa"/>
                <w:right w:w="101" w:type="dxa"/>
              </w:tblCellMar>
              <w:tblLook w:val="01E0"/>
            </w:tblPr>
            <w:tblGrid>
              <w:gridCol w:w="692"/>
              <w:gridCol w:w="4307"/>
              <w:gridCol w:w="959"/>
              <w:gridCol w:w="1042"/>
              <w:gridCol w:w="1017"/>
              <w:gridCol w:w="2158"/>
            </w:tblGrid>
            <w:tr w:rsidR="00BB3394" w:rsidRPr="00D137D3" w:rsidTr="00D137D3">
              <w:tc>
                <w:tcPr>
                  <w:tcW w:w="731" w:type="dxa"/>
                  <w:tcBorders>
                    <w:top w:val="single" w:sz="6" w:space="0" w:color="6F6E6F"/>
                    <w:bottom w:val="single" w:sz="6" w:space="0" w:color="6F6E6F"/>
                    <w:right w:val="single" w:sz="6" w:space="0" w:color="6F6E6F"/>
                  </w:tcBorders>
                  <w:vAlign w:val="bottom"/>
                </w:tcPr>
                <w:p w:rsidR="00BB3394" w:rsidRPr="00D137D3" w:rsidRDefault="00BB3394" w:rsidP="00A516D2">
                  <w:pPr>
                    <w:pStyle w:val="TableTitle1"/>
                    <w:rPr>
                      <w:rFonts w:eastAsia="SimSun"/>
                      <w:lang w:val="en-IE"/>
                    </w:rPr>
                  </w:pPr>
                  <w:r w:rsidRPr="00D137D3">
                    <w:rPr>
                      <w:rFonts w:eastAsia="SimSun"/>
                      <w:lang w:val="en-IE"/>
                    </w:rPr>
                    <w:t>ID</w:t>
                  </w:r>
                </w:p>
              </w:tc>
              <w:tc>
                <w:tcPr>
                  <w:tcW w:w="4307" w:type="dxa"/>
                  <w:tcBorders>
                    <w:top w:val="single" w:sz="6" w:space="0" w:color="6F6E6F"/>
                    <w:left w:val="single" w:sz="6" w:space="0" w:color="6F6E6F"/>
                    <w:bottom w:val="single" w:sz="6" w:space="0" w:color="6F6E6F"/>
                    <w:right w:val="single" w:sz="6" w:space="0" w:color="6F6E6F"/>
                  </w:tcBorders>
                  <w:vAlign w:val="bottom"/>
                </w:tcPr>
                <w:p w:rsidR="00BB3394" w:rsidRPr="00D137D3" w:rsidRDefault="00BB3394" w:rsidP="00A516D2">
                  <w:pPr>
                    <w:pStyle w:val="TableTitle1"/>
                    <w:rPr>
                      <w:rFonts w:eastAsia="SimSun"/>
                      <w:caps/>
                      <w:lang w:val="en-IE"/>
                    </w:rPr>
                  </w:pPr>
                  <w:r w:rsidRPr="00D137D3">
                    <w:rPr>
                      <w:rFonts w:eastAsia="SimSun"/>
                      <w:lang w:val="en-IE"/>
                    </w:rPr>
                    <w:t>Requirement</w:t>
                  </w:r>
                </w:p>
              </w:tc>
              <w:tc>
                <w:tcPr>
                  <w:tcW w:w="959" w:type="dxa"/>
                  <w:tcBorders>
                    <w:top w:val="single" w:sz="6" w:space="0" w:color="6F6E6F"/>
                    <w:left w:val="single" w:sz="6" w:space="0" w:color="6F6E6F"/>
                    <w:bottom w:val="single" w:sz="6" w:space="0" w:color="6F6E6F"/>
                    <w:right w:val="single" w:sz="6" w:space="0" w:color="6F6E6F"/>
                  </w:tcBorders>
                  <w:vAlign w:val="bottom"/>
                </w:tcPr>
                <w:p w:rsidR="00BB3394" w:rsidRPr="00D137D3" w:rsidRDefault="00BB3394" w:rsidP="00A516D2">
                  <w:pPr>
                    <w:pStyle w:val="TableTitle1"/>
                    <w:rPr>
                      <w:rFonts w:eastAsia="SimSun"/>
                      <w:szCs w:val="18"/>
                      <w:lang w:val="en-IE"/>
                    </w:rPr>
                  </w:pPr>
                  <w:r w:rsidRPr="00D137D3">
                    <w:rPr>
                      <w:rFonts w:eastAsia="SimSun"/>
                      <w:szCs w:val="18"/>
                      <w:lang w:val="en-IE"/>
                    </w:rPr>
                    <w:t>Priority</w:t>
                  </w:r>
                </w:p>
                <w:p w:rsidR="00BB3394" w:rsidRPr="00D137D3" w:rsidRDefault="00BB3394" w:rsidP="00A516D2">
                  <w:pPr>
                    <w:pStyle w:val="TableTitle1"/>
                    <w:rPr>
                      <w:rFonts w:eastAsia="SimSun"/>
                      <w:szCs w:val="18"/>
                      <w:lang w:val="en-IE"/>
                    </w:rPr>
                  </w:pPr>
                  <w:r w:rsidRPr="00D137D3">
                    <w:rPr>
                      <w:rFonts w:eastAsia="SimSun"/>
                      <w:szCs w:val="18"/>
                      <w:lang w:val="en-IE"/>
                    </w:rPr>
                    <w:t>1=high</w:t>
                  </w:r>
                </w:p>
                <w:p w:rsidR="00BB3394" w:rsidRPr="00D137D3" w:rsidRDefault="00BB3394" w:rsidP="00A516D2">
                  <w:pPr>
                    <w:pStyle w:val="TableTitle1"/>
                    <w:rPr>
                      <w:rFonts w:eastAsia="SimSun"/>
                      <w:szCs w:val="18"/>
                      <w:lang w:val="en-IE"/>
                    </w:rPr>
                  </w:pPr>
                  <w:r w:rsidRPr="00D137D3">
                    <w:rPr>
                      <w:rFonts w:eastAsia="SimSun"/>
                      <w:szCs w:val="18"/>
                      <w:lang w:val="en-IE"/>
                    </w:rPr>
                    <w:t>5=low</w:t>
                  </w:r>
                </w:p>
              </w:tc>
              <w:tc>
                <w:tcPr>
                  <w:tcW w:w="1042" w:type="dxa"/>
                  <w:tcBorders>
                    <w:top w:val="single" w:sz="6" w:space="0" w:color="6F6E6F"/>
                    <w:left w:val="single" w:sz="6" w:space="0" w:color="6F6E6F"/>
                    <w:bottom w:val="single" w:sz="6" w:space="0" w:color="6F6E6F"/>
                    <w:right w:val="single" w:sz="6" w:space="0" w:color="6F6E6F"/>
                  </w:tcBorders>
                  <w:vAlign w:val="bottom"/>
                </w:tcPr>
                <w:p w:rsidR="00BB3394" w:rsidRPr="00D137D3" w:rsidRDefault="00BB3394" w:rsidP="00A516D2">
                  <w:pPr>
                    <w:pStyle w:val="TableTitle1"/>
                    <w:rPr>
                      <w:rFonts w:eastAsia="SimSun"/>
                      <w:szCs w:val="18"/>
                      <w:lang w:val="en-IE"/>
                    </w:rPr>
                  </w:pPr>
                  <w:r w:rsidRPr="00D137D3">
                    <w:rPr>
                      <w:rFonts w:eastAsia="SimSun"/>
                      <w:szCs w:val="18"/>
                      <w:lang w:val="en-IE"/>
                    </w:rPr>
                    <w:t>Stability</w:t>
                  </w:r>
                </w:p>
                <w:p w:rsidR="00BB3394" w:rsidRPr="00D137D3" w:rsidRDefault="00BB3394" w:rsidP="00A516D2">
                  <w:pPr>
                    <w:pStyle w:val="TableTitle1"/>
                    <w:rPr>
                      <w:rFonts w:eastAsia="SimSun"/>
                      <w:szCs w:val="18"/>
                      <w:lang w:val="en-IE"/>
                    </w:rPr>
                  </w:pPr>
                  <w:r w:rsidRPr="00D137D3">
                    <w:rPr>
                      <w:rFonts w:eastAsia="SimSun"/>
                      <w:szCs w:val="18"/>
                      <w:lang w:val="en-IE"/>
                    </w:rPr>
                    <w:t>High</w:t>
                  </w:r>
                </w:p>
                <w:p w:rsidR="00BB3394" w:rsidRPr="00D137D3" w:rsidRDefault="00BB3394" w:rsidP="00A516D2">
                  <w:pPr>
                    <w:pStyle w:val="TableTitle1"/>
                    <w:rPr>
                      <w:rFonts w:eastAsia="SimSun"/>
                      <w:szCs w:val="18"/>
                      <w:lang w:val="en-IE"/>
                    </w:rPr>
                  </w:pPr>
                  <w:r w:rsidRPr="00D137D3">
                    <w:rPr>
                      <w:rFonts w:eastAsia="SimSun"/>
                      <w:szCs w:val="18"/>
                      <w:lang w:val="en-IE"/>
                    </w:rPr>
                    <w:t>Med</w:t>
                  </w:r>
                </w:p>
                <w:p w:rsidR="00BB3394" w:rsidRPr="00D137D3" w:rsidRDefault="00BB3394" w:rsidP="00A516D2">
                  <w:pPr>
                    <w:pStyle w:val="TableTitle1"/>
                    <w:rPr>
                      <w:rFonts w:eastAsia="SimSun"/>
                      <w:szCs w:val="18"/>
                      <w:lang w:val="en-IE"/>
                    </w:rPr>
                  </w:pPr>
                  <w:r w:rsidRPr="00D137D3">
                    <w:rPr>
                      <w:rFonts w:eastAsia="SimSun"/>
                      <w:szCs w:val="18"/>
                      <w:lang w:val="en-IE"/>
                    </w:rPr>
                    <w:t>Low</w:t>
                  </w:r>
                </w:p>
              </w:tc>
              <w:tc>
                <w:tcPr>
                  <w:tcW w:w="1110" w:type="dxa"/>
                  <w:tcBorders>
                    <w:top w:val="single" w:sz="6" w:space="0" w:color="6F6E6F"/>
                    <w:left w:val="single" w:sz="6" w:space="0" w:color="6F6E6F"/>
                    <w:bottom w:val="single" w:sz="6" w:space="0" w:color="6F6E6F"/>
                    <w:right w:val="single" w:sz="6" w:space="0" w:color="6F6E6F"/>
                  </w:tcBorders>
                  <w:vAlign w:val="bottom"/>
                </w:tcPr>
                <w:p w:rsidR="00BB3394" w:rsidRPr="00D137D3" w:rsidRDefault="00BB3394" w:rsidP="00A516D2">
                  <w:pPr>
                    <w:pStyle w:val="TableTitle1"/>
                    <w:rPr>
                      <w:rFonts w:eastAsia="SimSun"/>
                      <w:lang w:val="en-IE"/>
                    </w:rPr>
                  </w:pPr>
                  <w:r w:rsidRPr="00D137D3">
                    <w:rPr>
                      <w:rFonts w:eastAsia="SimSun"/>
                      <w:lang w:val="en-IE"/>
                    </w:rPr>
                    <w:t>Origin</w:t>
                  </w:r>
                </w:p>
              </w:tc>
              <w:tc>
                <w:tcPr>
                  <w:tcW w:w="1606" w:type="dxa"/>
                  <w:tcBorders>
                    <w:top w:val="single" w:sz="6" w:space="0" w:color="6F6E6F"/>
                    <w:left w:val="single" w:sz="6" w:space="0" w:color="6F6E6F"/>
                    <w:bottom w:val="single" w:sz="6" w:space="0" w:color="6F6E6F"/>
                  </w:tcBorders>
                  <w:vAlign w:val="bottom"/>
                </w:tcPr>
                <w:p w:rsidR="00BB3394" w:rsidRPr="00D137D3" w:rsidRDefault="00BB3394" w:rsidP="00A516D2">
                  <w:pPr>
                    <w:pStyle w:val="TableTitle1"/>
                    <w:rPr>
                      <w:rFonts w:eastAsia="SimSun"/>
                      <w:lang w:val="en-IE"/>
                    </w:rPr>
                  </w:pPr>
                  <w:r w:rsidRPr="00D137D3">
                    <w:rPr>
                      <w:rFonts w:eastAsia="SimSun"/>
                      <w:lang w:val="en-IE"/>
                    </w:rPr>
                    <w:t>Benefit</w:t>
                  </w:r>
                </w:p>
              </w:tc>
            </w:tr>
            <w:tr w:rsidR="00BB3394" w:rsidRPr="00D137D3" w:rsidTr="00D137D3">
              <w:trPr>
                <w:trHeight w:val="792"/>
              </w:trPr>
              <w:tc>
                <w:tcPr>
                  <w:tcW w:w="731" w:type="dxa"/>
                  <w:tcBorders>
                    <w:top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OPR1</w:t>
                  </w:r>
                </w:p>
              </w:tc>
              <w:tc>
                <w:tcPr>
                  <w:tcW w:w="4307" w:type="dxa"/>
                  <w:tcBorders>
                    <w:top w:val="single" w:sz="6" w:space="0" w:color="6F6E6F"/>
                    <w:left w:val="single" w:sz="6" w:space="0" w:color="6F6E6F"/>
                    <w:bottom w:val="single" w:sz="6" w:space="0" w:color="6F6E6F"/>
                    <w:right w:val="single" w:sz="6" w:space="0" w:color="6F6E6F"/>
                  </w:tcBorders>
                </w:tcPr>
                <w:p w:rsidR="00BB3394" w:rsidRPr="00D137D3" w:rsidRDefault="00BB3394" w:rsidP="00E42876">
                  <w:pPr>
                    <w:pStyle w:val="TableText"/>
                    <w:rPr>
                      <w:rFonts w:eastAsia="SimSun"/>
                      <w:lang w:val="en-IE"/>
                    </w:rPr>
                  </w:pPr>
                  <w:r w:rsidRPr="00D137D3">
                    <w:rPr>
                      <w:rFonts w:eastAsia="SimSun"/>
                      <w:lang w:val="en-IE"/>
                    </w:rPr>
                    <w:t>Create a new Mediolanum specific report capturing the requirements set out in OPR2-OPR9.</w:t>
                  </w:r>
                </w:p>
                <w:p w:rsidR="00BB3394" w:rsidRPr="00D137D3" w:rsidRDefault="00BB3394" w:rsidP="00E042C4">
                  <w:pPr>
                    <w:pStyle w:val="TableText"/>
                    <w:rPr>
                      <w:rFonts w:eastAsia="SimSun"/>
                      <w:lang w:val="en-IE"/>
                    </w:rPr>
                  </w:pPr>
                </w:p>
                <w:p w:rsidR="00BB3394" w:rsidRPr="00D137D3" w:rsidRDefault="00BB3394" w:rsidP="00E042C4">
                  <w:pPr>
                    <w:pStyle w:val="TableText"/>
                    <w:rPr>
                      <w:rFonts w:eastAsia="SimSun"/>
                      <w:lang w:val="en-IE"/>
                    </w:rPr>
                  </w:pPr>
                  <w:r w:rsidRPr="00D137D3">
                    <w:rPr>
                      <w:rFonts w:eastAsia="SimSun"/>
                      <w:lang w:val="en-IE"/>
                    </w:rPr>
                    <w:t xml:space="preserve">A description of all fields in the report is provided in table 1.1. A sample ‘to be’ report is in Appendix 1. </w:t>
                  </w:r>
                </w:p>
              </w:tc>
              <w:tc>
                <w:tcPr>
                  <w:tcW w:w="959" w:type="dxa"/>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1</w:t>
                  </w:r>
                </w:p>
              </w:tc>
              <w:tc>
                <w:tcPr>
                  <w:tcW w:w="1042" w:type="dxa"/>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High</w:t>
                  </w:r>
                </w:p>
              </w:tc>
              <w:tc>
                <w:tcPr>
                  <w:tcW w:w="1110" w:type="dxa"/>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Currency Overlay</w:t>
                  </w:r>
                </w:p>
              </w:tc>
              <w:tc>
                <w:tcPr>
                  <w:tcW w:w="1606" w:type="dxa"/>
                  <w:tcBorders>
                    <w:top w:val="single" w:sz="6" w:space="0" w:color="6F6E6F"/>
                    <w:left w:val="single" w:sz="6" w:space="0" w:color="6F6E6F"/>
                    <w:bottom w:val="single" w:sz="6" w:space="0" w:color="6F6E6F"/>
                  </w:tcBorders>
                </w:tcPr>
                <w:p w:rsidR="00BB3394" w:rsidRPr="00D137D3" w:rsidRDefault="00BB3394" w:rsidP="00E042C4">
                  <w:pPr>
                    <w:pStyle w:val="TableText"/>
                    <w:rPr>
                      <w:rFonts w:eastAsia="SimSun"/>
                      <w:lang w:val="en-IE"/>
                    </w:rPr>
                  </w:pPr>
                  <w:r w:rsidRPr="00D137D3">
                    <w:rPr>
                      <w:rFonts w:eastAsia="SimSun"/>
                      <w:lang w:val="en-IE"/>
                    </w:rPr>
                    <w:t>To meet client requirement</w:t>
                  </w:r>
                </w:p>
              </w:tc>
            </w:tr>
            <w:tr w:rsidR="00BB3394" w:rsidRPr="00D137D3" w:rsidTr="00D137D3">
              <w:trPr>
                <w:trHeight w:val="792"/>
              </w:trPr>
              <w:tc>
                <w:tcPr>
                  <w:tcW w:w="731" w:type="dxa"/>
                  <w:tcBorders>
                    <w:top w:val="single" w:sz="6" w:space="0" w:color="6F6E6F"/>
                    <w:bottom w:val="single" w:sz="6" w:space="0" w:color="6F6E6F"/>
                    <w:right w:val="single" w:sz="6" w:space="0" w:color="6F6E6F"/>
                  </w:tcBorders>
                </w:tcPr>
                <w:p w:rsidR="00BB3394" w:rsidRPr="00D137D3" w:rsidRDefault="00BB3394" w:rsidP="00A516D2">
                  <w:pPr>
                    <w:pStyle w:val="TableText"/>
                    <w:rPr>
                      <w:rFonts w:eastAsia="SimSun"/>
                      <w:lang w:val="en-IE"/>
                    </w:rPr>
                  </w:pPr>
                  <w:r w:rsidRPr="00D137D3">
                    <w:rPr>
                      <w:rFonts w:eastAsia="SimSun"/>
                      <w:lang w:val="en-IE"/>
                    </w:rPr>
                    <w:t>OPR2</w:t>
                  </w:r>
                </w:p>
              </w:tc>
              <w:tc>
                <w:tcPr>
                  <w:tcW w:w="4307" w:type="dxa"/>
                  <w:tcBorders>
                    <w:top w:val="single" w:sz="6" w:space="0" w:color="6F6E6F"/>
                    <w:left w:val="single" w:sz="6" w:space="0" w:color="6F6E6F"/>
                    <w:bottom w:val="single" w:sz="6" w:space="0" w:color="6F6E6F"/>
                    <w:right w:val="single" w:sz="6" w:space="0" w:color="6F6E6F"/>
                  </w:tcBorders>
                </w:tcPr>
                <w:p w:rsidR="00BB3394" w:rsidRPr="00D137D3" w:rsidRDefault="00BB3394" w:rsidP="00861E04">
                  <w:pPr>
                    <w:pStyle w:val="TableText"/>
                    <w:rPr>
                      <w:rFonts w:eastAsia="SimSun"/>
                      <w:lang w:val="en-IE"/>
                    </w:rPr>
                  </w:pPr>
                  <w:r w:rsidRPr="00D137D3">
                    <w:rPr>
                      <w:rFonts w:eastAsia="SimSun"/>
                      <w:lang w:val="en-IE"/>
                    </w:rPr>
                    <w:t xml:space="preserve">Report must be in CSV format. </w:t>
                  </w:r>
                </w:p>
                <w:p w:rsidR="00BB3394" w:rsidRPr="00D137D3" w:rsidRDefault="00BB3394" w:rsidP="00861E04">
                  <w:pPr>
                    <w:pStyle w:val="TableText"/>
                    <w:rPr>
                      <w:rFonts w:eastAsia="SimSun"/>
                      <w:lang w:val="en-IE"/>
                    </w:rPr>
                  </w:pPr>
                </w:p>
                <w:p w:rsidR="00BB3394" w:rsidRPr="00D137D3" w:rsidRDefault="00BB3394" w:rsidP="004A266F">
                  <w:pPr>
                    <w:pStyle w:val="TableText"/>
                    <w:rPr>
                      <w:rFonts w:eastAsia="SimSun"/>
                      <w:lang w:val="en-IE"/>
                    </w:rPr>
                  </w:pPr>
                  <w:r w:rsidRPr="00D137D3">
                    <w:rPr>
                      <w:rFonts w:eastAsia="SimSun"/>
                      <w:lang w:val="en-IE"/>
                    </w:rPr>
                    <w:t xml:space="preserve">Delimiter preference is semi-colon </w:t>
                  </w:r>
                  <w:del w:id="107" w:author="Steve Lazouras" w:date="2016-05-31T11:38:00Z">
                    <w:r w:rsidRPr="00D137D3" w:rsidDel="004A266F">
                      <w:rPr>
                        <w:rFonts w:eastAsia="SimSun"/>
                        <w:lang w:val="en-IE"/>
                      </w:rPr>
                      <w:delText>or comma.</w:delText>
                    </w:r>
                  </w:del>
                </w:p>
              </w:tc>
              <w:tc>
                <w:tcPr>
                  <w:tcW w:w="959" w:type="dxa"/>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1</w:t>
                  </w:r>
                </w:p>
              </w:tc>
              <w:tc>
                <w:tcPr>
                  <w:tcW w:w="1042" w:type="dxa"/>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High</w:t>
                  </w:r>
                </w:p>
              </w:tc>
              <w:tc>
                <w:tcPr>
                  <w:tcW w:w="1110" w:type="dxa"/>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Currency Overlay</w:t>
                  </w:r>
                </w:p>
              </w:tc>
              <w:tc>
                <w:tcPr>
                  <w:tcW w:w="1606" w:type="dxa"/>
                  <w:tcBorders>
                    <w:top w:val="single" w:sz="6" w:space="0" w:color="6F6E6F"/>
                    <w:left w:val="single" w:sz="6" w:space="0" w:color="6F6E6F"/>
                    <w:bottom w:val="single" w:sz="6" w:space="0" w:color="6F6E6F"/>
                  </w:tcBorders>
                </w:tcPr>
                <w:p w:rsidR="00BB3394" w:rsidRPr="00D137D3" w:rsidRDefault="00BB3394" w:rsidP="00E042C4">
                  <w:pPr>
                    <w:pStyle w:val="TableText"/>
                    <w:rPr>
                      <w:rFonts w:eastAsia="SimSun"/>
                      <w:lang w:val="en-IE"/>
                    </w:rPr>
                  </w:pPr>
                  <w:commentRangeStart w:id="108"/>
                  <w:commentRangeStart w:id="109"/>
                  <w:r w:rsidRPr="00D137D3">
                    <w:rPr>
                      <w:rFonts w:eastAsia="SimSun"/>
                      <w:lang w:val="en-IE"/>
                    </w:rPr>
                    <w:t>To meet client requirement</w:t>
                  </w:r>
                  <w:commentRangeEnd w:id="108"/>
                  <w:r>
                    <w:rPr>
                      <w:rStyle w:val="CommentReference"/>
                      <w:szCs w:val="16"/>
                      <w:lang w:eastAsia="ja-JP"/>
                    </w:rPr>
                    <w:commentReference w:id="108"/>
                  </w:r>
                  <w:commentRangeEnd w:id="109"/>
                  <w:r>
                    <w:rPr>
                      <w:rStyle w:val="CommentReference"/>
                      <w:lang w:eastAsia="ja-JP"/>
                    </w:rPr>
                    <w:commentReference w:id="109"/>
                  </w:r>
                </w:p>
              </w:tc>
            </w:tr>
            <w:tr w:rsidR="00BB3394" w:rsidRPr="00D137D3" w:rsidTr="00D137D3">
              <w:trPr>
                <w:trHeight w:val="792"/>
              </w:trPr>
              <w:tc>
                <w:tcPr>
                  <w:tcW w:w="731" w:type="dxa"/>
                  <w:tcBorders>
                    <w:top w:val="single" w:sz="6" w:space="0" w:color="6F6E6F"/>
                    <w:bottom w:val="single" w:sz="6" w:space="0" w:color="6F6E6F"/>
                    <w:right w:val="single" w:sz="6" w:space="0" w:color="6F6E6F"/>
                  </w:tcBorders>
                </w:tcPr>
                <w:p w:rsidR="00BB3394" w:rsidRPr="00D137D3" w:rsidRDefault="00BB3394" w:rsidP="00A516D2">
                  <w:pPr>
                    <w:pStyle w:val="TableText"/>
                    <w:rPr>
                      <w:rFonts w:eastAsia="SimSun"/>
                      <w:lang w:val="en-IE"/>
                    </w:rPr>
                  </w:pPr>
                  <w:r w:rsidRPr="00D137D3">
                    <w:rPr>
                      <w:rFonts w:eastAsia="SimSun"/>
                      <w:lang w:val="en-IE"/>
                    </w:rPr>
                    <w:t>OPR3</w:t>
                  </w:r>
                </w:p>
              </w:tc>
              <w:tc>
                <w:tcPr>
                  <w:tcW w:w="4307" w:type="dxa"/>
                  <w:tcBorders>
                    <w:top w:val="single" w:sz="6" w:space="0" w:color="6F6E6F"/>
                    <w:left w:val="single" w:sz="6" w:space="0" w:color="6F6E6F"/>
                    <w:bottom w:val="single" w:sz="6" w:space="0" w:color="6F6E6F"/>
                    <w:right w:val="single" w:sz="6" w:space="0" w:color="6F6E6F"/>
                  </w:tcBorders>
                </w:tcPr>
                <w:p w:rsidR="00BB3394" w:rsidRPr="00D137D3" w:rsidRDefault="00BB3394" w:rsidP="00A516D2">
                  <w:pPr>
                    <w:pStyle w:val="TableText"/>
                    <w:rPr>
                      <w:rFonts w:eastAsia="SimSun"/>
                      <w:lang w:val="en-IE"/>
                    </w:rPr>
                  </w:pPr>
                  <w:r w:rsidRPr="00D137D3">
                    <w:rPr>
                      <w:rFonts w:eastAsia="SimSun"/>
                      <w:lang w:val="en-IE"/>
                    </w:rPr>
                    <w:t>Report must be sent to Mediolanum by FTP. Details to be confirmed at a later date.</w:t>
                  </w:r>
                </w:p>
                <w:p w:rsidR="00BB3394" w:rsidRPr="00D137D3" w:rsidRDefault="00BB3394" w:rsidP="00A516D2">
                  <w:pPr>
                    <w:pStyle w:val="TableText"/>
                    <w:rPr>
                      <w:rFonts w:eastAsia="SimSun"/>
                      <w:lang w:val="en-IE"/>
                    </w:rPr>
                  </w:pPr>
                </w:p>
                <w:p w:rsidR="00BB3394" w:rsidRPr="00D137D3" w:rsidRDefault="00BB3394" w:rsidP="00A516D2">
                  <w:pPr>
                    <w:pStyle w:val="TableText"/>
                    <w:rPr>
                      <w:rFonts w:eastAsia="SimSun"/>
                      <w:lang w:val="en-IE"/>
                    </w:rPr>
                  </w:pPr>
                  <w:r w:rsidRPr="00D137D3">
                    <w:rPr>
                      <w:rFonts w:eastAsia="SimSun"/>
                      <w:lang w:val="en-IE"/>
                    </w:rPr>
                    <w:t xml:space="preserve">The files must be pushed directly to Mediolanum’s server. </w:t>
                  </w:r>
                </w:p>
                <w:p w:rsidR="00BB3394" w:rsidRPr="00D137D3" w:rsidRDefault="00BB3394" w:rsidP="00A516D2">
                  <w:pPr>
                    <w:pStyle w:val="TableText"/>
                    <w:rPr>
                      <w:rFonts w:eastAsia="SimSun"/>
                      <w:lang w:val="en-IE"/>
                    </w:rPr>
                  </w:pPr>
                </w:p>
                <w:p w:rsidR="00BB3394" w:rsidRPr="00D137D3" w:rsidRDefault="00BB3394" w:rsidP="00A516D2">
                  <w:pPr>
                    <w:pStyle w:val="TableText"/>
                    <w:rPr>
                      <w:rFonts w:eastAsia="SimSun"/>
                      <w:lang w:val="en-IE"/>
                    </w:rPr>
                  </w:pPr>
                  <w:r w:rsidRPr="00D137D3">
                    <w:rPr>
                      <w:rFonts w:eastAsia="SimSun"/>
                      <w:lang w:val="en-IE"/>
                    </w:rPr>
                    <w:t>T&amp;O are working on these requirements separately (see Dependencies section)</w:t>
                  </w:r>
                </w:p>
              </w:tc>
              <w:tc>
                <w:tcPr>
                  <w:tcW w:w="959" w:type="dxa"/>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1</w:t>
                  </w:r>
                </w:p>
              </w:tc>
              <w:tc>
                <w:tcPr>
                  <w:tcW w:w="1042" w:type="dxa"/>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High</w:t>
                  </w:r>
                </w:p>
              </w:tc>
              <w:tc>
                <w:tcPr>
                  <w:tcW w:w="1110" w:type="dxa"/>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Currency Overlay</w:t>
                  </w:r>
                </w:p>
              </w:tc>
              <w:tc>
                <w:tcPr>
                  <w:tcW w:w="1606" w:type="dxa"/>
                  <w:tcBorders>
                    <w:top w:val="single" w:sz="6" w:space="0" w:color="6F6E6F"/>
                    <w:left w:val="single" w:sz="6" w:space="0" w:color="6F6E6F"/>
                    <w:bottom w:val="single" w:sz="6" w:space="0" w:color="6F6E6F"/>
                  </w:tcBorders>
                </w:tcPr>
                <w:p w:rsidR="00BB3394" w:rsidRPr="00D137D3" w:rsidRDefault="00BB3394" w:rsidP="00E042C4">
                  <w:pPr>
                    <w:pStyle w:val="TableText"/>
                    <w:rPr>
                      <w:rFonts w:eastAsia="SimSun"/>
                      <w:lang w:val="en-IE"/>
                    </w:rPr>
                  </w:pPr>
                  <w:r w:rsidRPr="00D137D3">
                    <w:rPr>
                      <w:rFonts w:eastAsia="SimSun"/>
                      <w:lang w:val="en-IE"/>
                    </w:rPr>
                    <w:t>To meet client requirement</w:t>
                  </w:r>
                </w:p>
              </w:tc>
            </w:tr>
            <w:tr w:rsidR="00BB3394" w:rsidRPr="00D137D3" w:rsidTr="00D137D3">
              <w:trPr>
                <w:trHeight w:val="792"/>
              </w:trPr>
              <w:tc>
                <w:tcPr>
                  <w:tcW w:w="731" w:type="dxa"/>
                  <w:tcBorders>
                    <w:top w:val="single" w:sz="6" w:space="0" w:color="6F6E6F"/>
                    <w:bottom w:val="single" w:sz="6" w:space="0" w:color="6F6E6F"/>
                    <w:right w:val="single" w:sz="6" w:space="0" w:color="6F6E6F"/>
                  </w:tcBorders>
                </w:tcPr>
                <w:p w:rsidR="00BB3394" w:rsidRPr="00D137D3" w:rsidRDefault="00BB3394" w:rsidP="00A516D2">
                  <w:pPr>
                    <w:pStyle w:val="TableText"/>
                    <w:rPr>
                      <w:rFonts w:eastAsia="SimSun"/>
                      <w:lang w:val="en-IE"/>
                    </w:rPr>
                  </w:pPr>
                  <w:r w:rsidRPr="00D137D3">
                    <w:rPr>
                      <w:rFonts w:eastAsia="SimSun"/>
                      <w:lang w:val="en-IE"/>
                    </w:rPr>
                    <w:t>OPR4</w:t>
                  </w:r>
                </w:p>
              </w:tc>
              <w:tc>
                <w:tcPr>
                  <w:tcW w:w="4307" w:type="dxa"/>
                  <w:tcBorders>
                    <w:top w:val="single" w:sz="6" w:space="0" w:color="6F6E6F"/>
                    <w:left w:val="single" w:sz="6" w:space="0" w:color="6F6E6F"/>
                    <w:bottom w:val="single" w:sz="6" w:space="0" w:color="6F6E6F"/>
                    <w:right w:val="single" w:sz="6" w:space="0" w:color="6F6E6F"/>
                  </w:tcBorders>
                </w:tcPr>
                <w:p w:rsidR="00BB3394" w:rsidRPr="00D137D3" w:rsidRDefault="00BB3394" w:rsidP="00107462">
                  <w:pPr>
                    <w:pStyle w:val="TableText"/>
                    <w:rPr>
                      <w:rFonts w:eastAsia="SimSun"/>
                      <w:lang w:val="en-IE"/>
                    </w:rPr>
                  </w:pPr>
                  <w:commentRangeStart w:id="110"/>
                  <w:commentRangeStart w:id="111"/>
                  <w:r w:rsidRPr="00D137D3">
                    <w:rPr>
                      <w:rFonts w:eastAsia="SimSun"/>
                      <w:lang w:val="en-IE"/>
                    </w:rPr>
                    <w:t>Report must be sent daily by cob – prior to midnight GMT.</w:t>
                  </w:r>
                </w:p>
                <w:p w:rsidR="00BB3394" w:rsidRPr="00D137D3" w:rsidRDefault="00BB3394" w:rsidP="00A516D2">
                  <w:pPr>
                    <w:pStyle w:val="TableText"/>
                    <w:rPr>
                      <w:rFonts w:eastAsia="SimSun"/>
                      <w:lang w:val="en-IE"/>
                    </w:rPr>
                  </w:pPr>
                </w:p>
                <w:p w:rsidR="00BB3394" w:rsidRPr="00D137D3" w:rsidRDefault="00BB3394" w:rsidP="00A516D2">
                  <w:pPr>
                    <w:pStyle w:val="TableText"/>
                    <w:rPr>
                      <w:rFonts w:eastAsia="SimSun"/>
                      <w:lang w:val="en-IE"/>
                    </w:rPr>
                  </w:pPr>
                  <w:r w:rsidRPr="00D137D3">
                    <w:rPr>
                      <w:rFonts w:eastAsia="SimSun"/>
                      <w:lang w:val="en-IE"/>
                    </w:rPr>
                    <w:t xml:space="preserve">The report must be scheduled. </w:t>
                  </w:r>
                  <w:commentRangeEnd w:id="110"/>
                  <w:r>
                    <w:rPr>
                      <w:rStyle w:val="CommentReference"/>
                      <w:szCs w:val="16"/>
                      <w:lang w:eastAsia="ja-JP"/>
                    </w:rPr>
                    <w:commentReference w:id="110"/>
                  </w:r>
                  <w:commentRangeEnd w:id="111"/>
                  <w:r>
                    <w:rPr>
                      <w:rStyle w:val="CommentReference"/>
                      <w:lang w:eastAsia="ja-JP"/>
                    </w:rPr>
                    <w:commentReference w:id="111"/>
                  </w:r>
                </w:p>
              </w:tc>
              <w:tc>
                <w:tcPr>
                  <w:tcW w:w="959" w:type="dxa"/>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1</w:t>
                  </w:r>
                </w:p>
              </w:tc>
              <w:tc>
                <w:tcPr>
                  <w:tcW w:w="1042" w:type="dxa"/>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High</w:t>
                  </w:r>
                </w:p>
              </w:tc>
              <w:tc>
                <w:tcPr>
                  <w:tcW w:w="1110" w:type="dxa"/>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Currency Overlay</w:t>
                  </w:r>
                </w:p>
              </w:tc>
              <w:tc>
                <w:tcPr>
                  <w:tcW w:w="1606" w:type="dxa"/>
                  <w:tcBorders>
                    <w:top w:val="single" w:sz="6" w:space="0" w:color="6F6E6F"/>
                    <w:left w:val="single" w:sz="6" w:space="0" w:color="6F6E6F"/>
                    <w:bottom w:val="single" w:sz="6" w:space="0" w:color="6F6E6F"/>
                  </w:tcBorders>
                </w:tcPr>
                <w:p w:rsidR="00BB3394" w:rsidRPr="00D137D3" w:rsidRDefault="00BB3394" w:rsidP="00E042C4">
                  <w:pPr>
                    <w:pStyle w:val="TableText"/>
                    <w:rPr>
                      <w:rFonts w:eastAsia="SimSun"/>
                      <w:lang w:val="en-IE"/>
                    </w:rPr>
                  </w:pPr>
                  <w:r w:rsidRPr="00D137D3">
                    <w:rPr>
                      <w:rFonts w:eastAsia="SimSun"/>
                      <w:lang w:val="en-IE"/>
                    </w:rPr>
                    <w:t>To meet client requirement</w:t>
                  </w:r>
                </w:p>
              </w:tc>
            </w:tr>
            <w:tr w:rsidR="00BB3394" w:rsidRPr="00D137D3" w:rsidTr="00D137D3">
              <w:trPr>
                <w:trHeight w:val="792"/>
              </w:trPr>
              <w:tc>
                <w:tcPr>
                  <w:tcW w:w="731" w:type="dxa"/>
                  <w:tcBorders>
                    <w:top w:val="single" w:sz="6" w:space="0" w:color="6F6E6F"/>
                    <w:bottom w:val="single" w:sz="6" w:space="0" w:color="6F6E6F"/>
                    <w:right w:val="single" w:sz="6" w:space="0" w:color="6F6E6F"/>
                  </w:tcBorders>
                </w:tcPr>
                <w:p w:rsidR="00BB3394" w:rsidRPr="00D137D3" w:rsidRDefault="00BB3394" w:rsidP="00A516D2">
                  <w:pPr>
                    <w:pStyle w:val="TableText"/>
                    <w:rPr>
                      <w:rFonts w:eastAsia="SimSun"/>
                      <w:lang w:val="en-IE"/>
                    </w:rPr>
                  </w:pPr>
                  <w:r w:rsidRPr="00D137D3">
                    <w:rPr>
                      <w:rFonts w:eastAsia="SimSun"/>
                      <w:lang w:val="en-IE"/>
                    </w:rPr>
                    <w:t>OPR5</w:t>
                  </w:r>
                </w:p>
              </w:tc>
              <w:tc>
                <w:tcPr>
                  <w:tcW w:w="4307" w:type="dxa"/>
                  <w:tcBorders>
                    <w:top w:val="single" w:sz="6" w:space="0" w:color="6F6E6F"/>
                    <w:left w:val="single" w:sz="6" w:space="0" w:color="6F6E6F"/>
                    <w:bottom w:val="single" w:sz="6" w:space="0" w:color="6F6E6F"/>
                    <w:right w:val="single" w:sz="6" w:space="0" w:color="6F6E6F"/>
                  </w:tcBorders>
                </w:tcPr>
                <w:p w:rsidR="00BB3394" w:rsidRPr="00D137D3" w:rsidRDefault="00BB3394" w:rsidP="00A516D2">
                  <w:pPr>
                    <w:pStyle w:val="TableText"/>
                    <w:rPr>
                      <w:rFonts w:eastAsia="SimSun"/>
                      <w:lang w:val="en-IE"/>
                    </w:rPr>
                  </w:pPr>
                  <w:r w:rsidRPr="00D137D3">
                    <w:rPr>
                      <w:rFonts w:eastAsia="SimSun"/>
                      <w:lang w:val="en-IE"/>
                    </w:rPr>
                    <w:t>Report must capture all Mediolanum funds that are part of the currency hedging program</w:t>
                  </w:r>
                </w:p>
              </w:tc>
              <w:tc>
                <w:tcPr>
                  <w:tcW w:w="959" w:type="dxa"/>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1</w:t>
                  </w:r>
                </w:p>
              </w:tc>
              <w:tc>
                <w:tcPr>
                  <w:tcW w:w="1042" w:type="dxa"/>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High</w:t>
                  </w:r>
                </w:p>
              </w:tc>
              <w:tc>
                <w:tcPr>
                  <w:tcW w:w="1110" w:type="dxa"/>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Currency Overlay</w:t>
                  </w:r>
                </w:p>
              </w:tc>
              <w:tc>
                <w:tcPr>
                  <w:tcW w:w="1606" w:type="dxa"/>
                  <w:tcBorders>
                    <w:top w:val="single" w:sz="6" w:space="0" w:color="6F6E6F"/>
                    <w:left w:val="single" w:sz="6" w:space="0" w:color="6F6E6F"/>
                    <w:bottom w:val="single" w:sz="6" w:space="0" w:color="6F6E6F"/>
                  </w:tcBorders>
                </w:tcPr>
                <w:p w:rsidR="00BB3394" w:rsidRPr="00D137D3" w:rsidRDefault="00BB3394" w:rsidP="00E042C4">
                  <w:pPr>
                    <w:pStyle w:val="TableText"/>
                    <w:rPr>
                      <w:rFonts w:eastAsia="SimSun"/>
                      <w:lang w:val="en-IE"/>
                    </w:rPr>
                  </w:pPr>
                  <w:r w:rsidRPr="00D137D3">
                    <w:rPr>
                      <w:rFonts w:eastAsia="SimSun"/>
                      <w:lang w:val="en-IE"/>
                    </w:rPr>
                    <w:t>To meet client requirement</w:t>
                  </w:r>
                </w:p>
              </w:tc>
            </w:tr>
            <w:tr w:rsidR="00BB3394" w:rsidRPr="00D137D3" w:rsidTr="00D137D3">
              <w:trPr>
                <w:trHeight w:val="792"/>
              </w:trPr>
              <w:tc>
                <w:tcPr>
                  <w:tcW w:w="731" w:type="dxa"/>
                  <w:tcBorders>
                    <w:top w:val="single" w:sz="6" w:space="0" w:color="6F6E6F"/>
                    <w:bottom w:val="single" w:sz="6" w:space="0" w:color="6F6E6F"/>
                    <w:right w:val="single" w:sz="6" w:space="0" w:color="6F6E6F"/>
                  </w:tcBorders>
                </w:tcPr>
                <w:p w:rsidR="00BB3394" w:rsidRPr="00D137D3" w:rsidRDefault="00BB3394" w:rsidP="00A516D2">
                  <w:pPr>
                    <w:pStyle w:val="TableText"/>
                    <w:rPr>
                      <w:rFonts w:eastAsia="SimSun"/>
                      <w:lang w:val="en-IE"/>
                    </w:rPr>
                  </w:pPr>
                  <w:r w:rsidRPr="00D137D3">
                    <w:rPr>
                      <w:rFonts w:eastAsia="SimSun"/>
                      <w:lang w:val="en-IE"/>
                    </w:rPr>
                    <w:t>OPR6</w:t>
                  </w:r>
                </w:p>
              </w:tc>
              <w:tc>
                <w:tcPr>
                  <w:tcW w:w="4307" w:type="dxa"/>
                  <w:tcBorders>
                    <w:top w:val="single" w:sz="6" w:space="0" w:color="6F6E6F"/>
                    <w:left w:val="single" w:sz="6" w:space="0" w:color="6F6E6F"/>
                    <w:bottom w:val="single" w:sz="6" w:space="0" w:color="6F6E6F"/>
                    <w:right w:val="single" w:sz="6" w:space="0" w:color="6F6E6F"/>
                  </w:tcBorders>
                </w:tcPr>
                <w:p w:rsidR="00BB3394" w:rsidRPr="00D137D3" w:rsidRDefault="00BB3394" w:rsidP="00861E04">
                  <w:pPr>
                    <w:pStyle w:val="TableText"/>
                    <w:rPr>
                      <w:rFonts w:eastAsia="SimSun"/>
                      <w:lang w:val="en-IE"/>
                    </w:rPr>
                  </w:pPr>
                  <w:r w:rsidRPr="00D137D3">
                    <w:rPr>
                      <w:rFonts w:eastAsia="SimSun"/>
                      <w:lang w:val="en-IE"/>
                    </w:rPr>
                    <w:t>Report must be sent even if no FX trades are executed on a given date</w:t>
                  </w:r>
                </w:p>
              </w:tc>
              <w:tc>
                <w:tcPr>
                  <w:tcW w:w="959" w:type="dxa"/>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1</w:t>
                  </w:r>
                </w:p>
              </w:tc>
              <w:tc>
                <w:tcPr>
                  <w:tcW w:w="1042" w:type="dxa"/>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High</w:t>
                  </w:r>
                </w:p>
              </w:tc>
              <w:tc>
                <w:tcPr>
                  <w:tcW w:w="1110" w:type="dxa"/>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Currency Overlay</w:t>
                  </w:r>
                </w:p>
              </w:tc>
              <w:tc>
                <w:tcPr>
                  <w:tcW w:w="1606" w:type="dxa"/>
                  <w:tcBorders>
                    <w:top w:val="single" w:sz="6" w:space="0" w:color="6F6E6F"/>
                    <w:left w:val="single" w:sz="6" w:space="0" w:color="6F6E6F"/>
                    <w:bottom w:val="single" w:sz="6" w:space="0" w:color="6F6E6F"/>
                  </w:tcBorders>
                </w:tcPr>
                <w:p w:rsidR="00BB3394" w:rsidRPr="00D137D3" w:rsidRDefault="00BB3394" w:rsidP="00E042C4">
                  <w:pPr>
                    <w:pStyle w:val="TableText"/>
                    <w:rPr>
                      <w:rFonts w:eastAsia="SimSun"/>
                      <w:lang w:val="en-IE"/>
                    </w:rPr>
                  </w:pPr>
                  <w:r w:rsidRPr="00D137D3">
                    <w:rPr>
                      <w:rFonts w:eastAsia="SimSun"/>
                      <w:lang w:val="en-IE"/>
                    </w:rPr>
                    <w:t>To meet client requirement</w:t>
                  </w:r>
                </w:p>
              </w:tc>
            </w:tr>
            <w:tr w:rsidR="00BB3394" w:rsidRPr="00D137D3" w:rsidTr="00D137D3">
              <w:trPr>
                <w:trHeight w:val="792"/>
              </w:trPr>
              <w:tc>
                <w:tcPr>
                  <w:tcW w:w="731" w:type="dxa"/>
                  <w:tcBorders>
                    <w:top w:val="single" w:sz="6" w:space="0" w:color="6F6E6F"/>
                    <w:bottom w:val="single" w:sz="6" w:space="0" w:color="6F6E6F"/>
                    <w:right w:val="single" w:sz="6" w:space="0" w:color="6F6E6F"/>
                  </w:tcBorders>
                </w:tcPr>
                <w:p w:rsidR="00BB3394" w:rsidRPr="00D137D3" w:rsidRDefault="00BB3394" w:rsidP="00A516D2">
                  <w:pPr>
                    <w:pStyle w:val="TableText"/>
                    <w:rPr>
                      <w:rFonts w:eastAsia="SimSun"/>
                      <w:lang w:val="en-IE"/>
                    </w:rPr>
                  </w:pPr>
                  <w:r w:rsidRPr="00D137D3">
                    <w:rPr>
                      <w:rFonts w:eastAsia="SimSun"/>
                      <w:lang w:val="en-IE"/>
                    </w:rPr>
                    <w:t>OPR7</w:t>
                  </w:r>
                </w:p>
              </w:tc>
              <w:tc>
                <w:tcPr>
                  <w:tcW w:w="4307" w:type="dxa"/>
                  <w:tcBorders>
                    <w:top w:val="single" w:sz="6" w:space="0" w:color="6F6E6F"/>
                    <w:left w:val="single" w:sz="6" w:space="0" w:color="6F6E6F"/>
                    <w:bottom w:val="single" w:sz="6" w:space="0" w:color="6F6E6F"/>
                    <w:right w:val="single" w:sz="6" w:space="0" w:color="6F6E6F"/>
                  </w:tcBorders>
                </w:tcPr>
                <w:p w:rsidR="00BB3394" w:rsidRPr="00D137D3" w:rsidRDefault="00BB3394" w:rsidP="0061135B">
                  <w:pPr>
                    <w:pStyle w:val="TableText"/>
                    <w:rPr>
                      <w:rFonts w:eastAsia="SimSun"/>
                      <w:lang w:val="en-IE"/>
                    </w:rPr>
                  </w:pPr>
                  <w:r w:rsidRPr="00D137D3">
                    <w:rPr>
                      <w:rFonts w:eastAsia="SimSun"/>
                      <w:lang w:val="en-IE"/>
                    </w:rPr>
                    <w:t>Report must capture a new type of fund common identifier – a concatenation of the Multifonds sub-fund code and the Focus manager ZCode</w:t>
                  </w:r>
                </w:p>
                <w:p w:rsidR="00BB3394" w:rsidRPr="00D137D3" w:rsidRDefault="00BB3394" w:rsidP="0061135B">
                  <w:pPr>
                    <w:pStyle w:val="TableText"/>
                    <w:rPr>
                      <w:rFonts w:eastAsia="SimSun"/>
                      <w:lang w:val="en-IE"/>
                    </w:rPr>
                  </w:pPr>
                </w:p>
                <w:p w:rsidR="00BB3394" w:rsidRPr="00D137D3" w:rsidRDefault="00BB3394" w:rsidP="0061135B">
                  <w:pPr>
                    <w:pStyle w:val="TableText"/>
                    <w:rPr>
                      <w:rFonts w:eastAsia="SimSun"/>
                      <w:lang w:val="en-IE"/>
                    </w:rPr>
                  </w:pPr>
                  <w:r w:rsidRPr="00D137D3">
                    <w:rPr>
                      <w:rFonts w:eastAsia="SimSun"/>
                      <w:lang w:val="en-IE"/>
                    </w:rPr>
                    <w:t>Data for this code must be stored in COS at fund setup level in the field “Investment Manager ID”.</w:t>
                  </w:r>
                </w:p>
              </w:tc>
              <w:tc>
                <w:tcPr>
                  <w:tcW w:w="959" w:type="dxa"/>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1</w:t>
                  </w:r>
                </w:p>
              </w:tc>
              <w:tc>
                <w:tcPr>
                  <w:tcW w:w="1042" w:type="dxa"/>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High</w:t>
                  </w:r>
                </w:p>
              </w:tc>
              <w:tc>
                <w:tcPr>
                  <w:tcW w:w="1110" w:type="dxa"/>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Currency Overlay</w:t>
                  </w:r>
                </w:p>
              </w:tc>
              <w:tc>
                <w:tcPr>
                  <w:tcW w:w="1606" w:type="dxa"/>
                  <w:tcBorders>
                    <w:top w:val="single" w:sz="6" w:space="0" w:color="6F6E6F"/>
                    <w:left w:val="single" w:sz="6" w:space="0" w:color="6F6E6F"/>
                    <w:bottom w:val="single" w:sz="6" w:space="0" w:color="6F6E6F"/>
                  </w:tcBorders>
                </w:tcPr>
                <w:p w:rsidR="00BB3394" w:rsidRPr="00D137D3" w:rsidRDefault="00BB3394" w:rsidP="00E042C4">
                  <w:pPr>
                    <w:pStyle w:val="TableText"/>
                    <w:rPr>
                      <w:rFonts w:eastAsia="SimSun"/>
                      <w:lang w:val="en-IE"/>
                    </w:rPr>
                  </w:pPr>
                  <w:r w:rsidRPr="00D137D3">
                    <w:rPr>
                      <w:rFonts w:eastAsia="SimSun"/>
                      <w:lang w:val="en-IE"/>
                    </w:rPr>
                    <w:t>To meet client requirement</w:t>
                  </w:r>
                </w:p>
              </w:tc>
            </w:tr>
            <w:tr w:rsidR="00BB3394" w:rsidRPr="00D137D3" w:rsidTr="00D137D3">
              <w:trPr>
                <w:trHeight w:val="792"/>
              </w:trPr>
              <w:tc>
                <w:tcPr>
                  <w:tcW w:w="731" w:type="dxa"/>
                  <w:tcBorders>
                    <w:top w:val="single" w:sz="6" w:space="0" w:color="6F6E6F"/>
                    <w:bottom w:val="single" w:sz="6" w:space="0" w:color="6F6E6F"/>
                    <w:right w:val="single" w:sz="6" w:space="0" w:color="6F6E6F"/>
                  </w:tcBorders>
                </w:tcPr>
                <w:p w:rsidR="00BB3394" w:rsidRPr="00D137D3" w:rsidRDefault="00BB3394" w:rsidP="00A516D2">
                  <w:pPr>
                    <w:pStyle w:val="TableText"/>
                    <w:rPr>
                      <w:rFonts w:eastAsia="SimSun"/>
                      <w:lang w:val="en-IE"/>
                    </w:rPr>
                  </w:pPr>
                  <w:r w:rsidRPr="00D137D3">
                    <w:rPr>
                      <w:rFonts w:eastAsia="SimSun"/>
                      <w:lang w:val="en-IE"/>
                    </w:rPr>
                    <w:t>OPR8</w:t>
                  </w:r>
                </w:p>
              </w:tc>
              <w:tc>
                <w:tcPr>
                  <w:tcW w:w="4307" w:type="dxa"/>
                  <w:tcBorders>
                    <w:top w:val="single" w:sz="6" w:space="0" w:color="6F6E6F"/>
                    <w:left w:val="single" w:sz="6" w:space="0" w:color="6F6E6F"/>
                    <w:bottom w:val="single" w:sz="6" w:space="0" w:color="6F6E6F"/>
                    <w:right w:val="single" w:sz="6" w:space="0" w:color="6F6E6F"/>
                  </w:tcBorders>
                </w:tcPr>
                <w:p w:rsidR="00BB3394" w:rsidRPr="00D137D3" w:rsidRDefault="00BB3394" w:rsidP="0061135B">
                  <w:pPr>
                    <w:pStyle w:val="TableText"/>
                    <w:rPr>
                      <w:rFonts w:eastAsia="SimSun"/>
                      <w:lang w:val="en-IE"/>
                    </w:rPr>
                  </w:pPr>
                  <w:commentRangeStart w:id="112"/>
                  <w:commentRangeStart w:id="113"/>
                  <w:r w:rsidRPr="00D137D3">
                    <w:rPr>
                      <w:rFonts w:eastAsia="SimSun"/>
                      <w:lang w:val="en-IE"/>
                    </w:rPr>
                    <w:t xml:space="preserve">A once off load of the new code referenced in OPR7 to the field “Investment Manager ID” in the Fund Setup screen on the COS application should be managed. </w:t>
                  </w:r>
                </w:p>
                <w:p w:rsidR="00BB3394" w:rsidRPr="00D137D3" w:rsidRDefault="00BB3394" w:rsidP="0061135B">
                  <w:pPr>
                    <w:pStyle w:val="TableText"/>
                    <w:rPr>
                      <w:rFonts w:eastAsia="SimSun"/>
                      <w:lang w:val="en-IE"/>
                    </w:rPr>
                  </w:pPr>
                </w:p>
                <w:p w:rsidR="00BB3394" w:rsidRPr="00D137D3" w:rsidRDefault="00BB3394" w:rsidP="0061135B">
                  <w:pPr>
                    <w:pStyle w:val="TableText"/>
                    <w:rPr>
                      <w:rFonts w:eastAsia="SimSun"/>
                      <w:lang w:val="en-IE"/>
                    </w:rPr>
                  </w:pPr>
                  <w:r w:rsidRPr="00D137D3">
                    <w:rPr>
                      <w:rFonts w:eastAsia="SimSun"/>
                      <w:lang w:val="en-IE"/>
                    </w:rPr>
                    <w:t xml:space="preserve">For more information on the field that will be used, please refer to Appendix 2. </w:t>
                  </w:r>
                </w:p>
                <w:p w:rsidR="00BB3394" w:rsidRPr="00D137D3" w:rsidRDefault="00BB3394" w:rsidP="0061135B">
                  <w:pPr>
                    <w:pStyle w:val="TableText"/>
                    <w:rPr>
                      <w:rFonts w:eastAsia="SimSun"/>
                      <w:lang w:val="en-IE"/>
                    </w:rPr>
                  </w:pPr>
                </w:p>
                <w:p w:rsidR="00BB3394" w:rsidRPr="00D137D3" w:rsidRDefault="00BB3394" w:rsidP="0061135B">
                  <w:pPr>
                    <w:pStyle w:val="TableText"/>
                    <w:rPr>
                      <w:rFonts w:eastAsia="SimSun"/>
                      <w:lang w:val="en-IE"/>
                    </w:rPr>
                  </w:pPr>
                  <w:r w:rsidRPr="00D137D3">
                    <w:rPr>
                      <w:rFonts w:eastAsia="SimSun"/>
                      <w:lang w:val="en-IE"/>
                    </w:rPr>
                    <w:t xml:space="preserve">For a list of the values to be loaded, please refer to Appendix 1. </w:t>
                  </w:r>
                  <w:commentRangeEnd w:id="112"/>
                  <w:r>
                    <w:rPr>
                      <w:rStyle w:val="CommentReference"/>
                      <w:szCs w:val="16"/>
                      <w:lang w:eastAsia="ja-JP"/>
                    </w:rPr>
                    <w:commentReference w:id="112"/>
                  </w:r>
                </w:p>
                <w:commentRangeEnd w:id="113"/>
                <w:p w:rsidR="00BB3394" w:rsidRPr="00D137D3" w:rsidRDefault="00BB3394" w:rsidP="0061135B">
                  <w:pPr>
                    <w:pStyle w:val="TableText"/>
                    <w:rPr>
                      <w:rFonts w:eastAsia="SimSun"/>
                      <w:lang w:val="en-IE"/>
                    </w:rPr>
                  </w:pPr>
                  <w:r>
                    <w:rPr>
                      <w:rStyle w:val="CommentReference"/>
                      <w:lang w:eastAsia="ja-JP"/>
                    </w:rPr>
                    <w:commentReference w:id="113"/>
                  </w:r>
                </w:p>
              </w:tc>
              <w:tc>
                <w:tcPr>
                  <w:tcW w:w="959" w:type="dxa"/>
                  <w:tcBorders>
                    <w:top w:val="single" w:sz="6" w:space="0" w:color="6F6E6F"/>
                    <w:left w:val="single" w:sz="6" w:space="0" w:color="6F6E6F"/>
                    <w:bottom w:val="single" w:sz="6" w:space="0" w:color="6F6E6F"/>
                    <w:right w:val="single" w:sz="6" w:space="0" w:color="6F6E6F"/>
                  </w:tcBorders>
                </w:tcPr>
                <w:p w:rsidR="00BB3394" w:rsidRPr="00D137D3" w:rsidRDefault="00BB3394" w:rsidP="0006408C">
                  <w:pPr>
                    <w:pStyle w:val="TableText"/>
                    <w:rPr>
                      <w:rFonts w:eastAsia="SimSun"/>
                      <w:lang w:val="en-IE"/>
                    </w:rPr>
                  </w:pPr>
                  <w:r w:rsidRPr="00D137D3">
                    <w:rPr>
                      <w:rFonts w:eastAsia="SimSun"/>
                      <w:lang w:val="en-IE"/>
                    </w:rPr>
                    <w:t>1</w:t>
                  </w:r>
                </w:p>
              </w:tc>
              <w:tc>
                <w:tcPr>
                  <w:tcW w:w="1042" w:type="dxa"/>
                  <w:tcBorders>
                    <w:top w:val="single" w:sz="6" w:space="0" w:color="6F6E6F"/>
                    <w:left w:val="single" w:sz="6" w:space="0" w:color="6F6E6F"/>
                    <w:bottom w:val="single" w:sz="6" w:space="0" w:color="6F6E6F"/>
                    <w:right w:val="single" w:sz="6" w:space="0" w:color="6F6E6F"/>
                  </w:tcBorders>
                </w:tcPr>
                <w:p w:rsidR="00BB3394" w:rsidRPr="00D137D3" w:rsidRDefault="00BB3394" w:rsidP="0006408C">
                  <w:pPr>
                    <w:pStyle w:val="TableText"/>
                    <w:rPr>
                      <w:rFonts w:eastAsia="SimSun"/>
                      <w:lang w:val="en-IE"/>
                    </w:rPr>
                  </w:pPr>
                  <w:r w:rsidRPr="00D137D3">
                    <w:rPr>
                      <w:rFonts w:eastAsia="SimSun"/>
                      <w:lang w:val="en-IE"/>
                    </w:rPr>
                    <w:t>High</w:t>
                  </w:r>
                </w:p>
              </w:tc>
              <w:tc>
                <w:tcPr>
                  <w:tcW w:w="1110" w:type="dxa"/>
                  <w:tcBorders>
                    <w:top w:val="single" w:sz="6" w:space="0" w:color="6F6E6F"/>
                    <w:left w:val="single" w:sz="6" w:space="0" w:color="6F6E6F"/>
                    <w:bottom w:val="single" w:sz="6" w:space="0" w:color="6F6E6F"/>
                    <w:right w:val="single" w:sz="6" w:space="0" w:color="6F6E6F"/>
                  </w:tcBorders>
                </w:tcPr>
                <w:p w:rsidR="00BB3394" w:rsidRPr="00D137D3" w:rsidRDefault="00BB3394" w:rsidP="0006408C">
                  <w:pPr>
                    <w:pStyle w:val="TableText"/>
                    <w:rPr>
                      <w:rFonts w:eastAsia="SimSun"/>
                      <w:lang w:val="en-IE"/>
                    </w:rPr>
                  </w:pPr>
                  <w:r w:rsidRPr="00D137D3">
                    <w:rPr>
                      <w:rFonts w:eastAsia="SimSun"/>
                      <w:lang w:val="en-IE"/>
                    </w:rPr>
                    <w:t>Currency Overlay</w:t>
                  </w:r>
                </w:p>
              </w:tc>
              <w:tc>
                <w:tcPr>
                  <w:tcW w:w="1606" w:type="dxa"/>
                  <w:tcBorders>
                    <w:top w:val="single" w:sz="6" w:space="0" w:color="6F6E6F"/>
                    <w:left w:val="single" w:sz="6" w:space="0" w:color="6F6E6F"/>
                    <w:bottom w:val="single" w:sz="6" w:space="0" w:color="6F6E6F"/>
                  </w:tcBorders>
                </w:tcPr>
                <w:p w:rsidR="00BB3394" w:rsidRPr="00D137D3" w:rsidRDefault="00BB3394" w:rsidP="0006408C">
                  <w:pPr>
                    <w:pStyle w:val="TableText"/>
                    <w:rPr>
                      <w:rFonts w:eastAsia="SimSun"/>
                      <w:lang w:val="en-IE"/>
                    </w:rPr>
                  </w:pPr>
                  <w:r w:rsidRPr="00D137D3">
                    <w:rPr>
                      <w:rFonts w:eastAsia="SimSun"/>
                      <w:lang w:val="en-IE"/>
                    </w:rPr>
                    <w:t>To meet client requirement</w:t>
                  </w:r>
                </w:p>
              </w:tc>
            </w:tr>
            <w:tr w:rsidR="00BB3394" w:rsidRPr="00D137D3" w:rsidTr="00D137D3">
              <w:trPr>
                <w:trHeight w:val="792"/>
              </w:trPr>
              <w:tc>
                <w:tcPr>
                  <w:tcW w:w="731" w:type="dxa"/>
                  <w:tcBorders>
                    <w:top w:val="single" w:sz="6" w:space="0" w:color="6F6E6F"/>
                    <w:bottom w:val="single" w:sz="6" w:space="0" w:color="6F6E6F"/>
                    <w:right w:val="single" w:sz="6" w:space="0" w:color="6F6E6F"/>
                  </w:tcBorders>
                </w:tcPr>
                <w:p w:rsidR="00BB3394" w:rsidRPr="00D137D3" w:rsidRDefault="00BB3394" w:rsidP="00A516D2">
                  <w:pPr>
                    <w:pStyle w:val="TableText"/>
                    <w:rPr>
                      <w:rFonts w:eastAsia="SimSun"/>
                      <w:lang w:val="en-IE"/>
                    </w:rPr>
                  </w:pPr>
                  <w:r w:rsidRPr="00D137D3">
                    <w:rPr>
                      <w:rFonts w:eastAsia="SimSun"/>
                      <w:lang w:val="en-IE"/>
                    </w:rPr>
                    <w:t>OPR9</w:t>
                  </w:r>
                </w:p>
              </w:tc>
              <w:tc>
                <w:tcPr>
                  <w:tcW w:w="4307" w:type="dxa"/>
                  <w:tcBorders>
                    <w:top w:val="single" w:sz="6" w:space="0" w:color="6F6E6F"/>
                    <w:left w:val="single" w:sz="6" w:space="0" w:color="6F6E6F"/>
                    <w:bottom w:val="single" w:sz="6" w:space="0" w:color="6F6E6F"/>
                    <w:right w:val="single" w:sz="6" w:space="0" w:color="6F6E6F"/>
                  </w:tcBorders>
                </w:tcPr>
                <w:p w:rsidR="00BB3394" w:rsidRPr="00D137D3" w:rsidRDefault="00BB3394" w:rsidP="00E42876">
                  <w:pPr>
                    <w:pStyle w:val="TableText"/>
                    <w:rPr>
                      <w:rFonts w:eastAsia="SimSun"/>
                      <w:lang w:val="en-IE"/>
                    </w:rPr>
                  </w:pPr>
                  <w:r w:rsidRPr="00D137D3">
                    <w:rPr>
                      <w:rFonts w:eastAsia="SimSun"/>
                      <w:lang w:val="en-IE"/>
                    </w:rPr>
                    <w:t>The report must have a specific target filename:</w:t>
                  </w:r>
                </w:p>
                <w:p w:rsidR="00BB3394" w:rsidRPr="00D137D3" w:rsidRDefault="00BB3394" w:rsidP="00E42876">
                  <w:pPr>
                    <w:pStyle w:val="TableText"/>
                    <w:rPr>
                      <w:rFonts w:eastAsia="SimSun"/>
                      <w:lang w:val="en-IE"/>
                    </w:rPr>
                  </w:pPr>
                </w:p>
                <w:p w:rsidR="00BB3394" w:rsidRPr="00D137D3" w:rsidRDefault="00BB3394" w:rsidP="00E42876">
                  <w:pPr>
                    <w:pStyle w:val="TableText"/>
                    <w:rPr>
                      <w:rFonts w:eastAsia="SimSun"/>
                      <w:lang w:val="en-IE"/>
                    </w:rPr>
                  </w:pPr>
                  <w:r w:rsidRPr="00D137D3">
                    <w:rPr>
                      <w:rFonts w:eastAsia="SimSun"/>
                      <w:lang w:val="en-IE"/>
                    </w:rPr>
                    <w:t>MAML_TRADEFILE_COS_YYYYMMDDHHMMSS</w:t>
                  </w:r>
                </w:p>
              </w:tc>
              <w:tc>
                <w:tcPr>
                  <w:tcW w:w="959" w:type="dxa"/>
                  <w:tcBorders>
                    <w:top w:val="single" w:sz="6" w:space="0" w:color="6F6E6F"/>
                    <w:left w:val="single" w:sz="6" w:space="0" w:color="6F6E6F"/>
                    <w:bottom w:val="single" w:sz="6" w:space="0" w:color="6F6E6F"/>
                    <w:right w:val="single" w:sz="6" w:space="0" w:color="6F6E6F"/>
                  </w:tcBorders>
                </w:tcPr>
                <w:p w:rsidR="00BB3394" w:rsidRPr="00D137D3" w:rsidRDefault="00BB3394" w:rsidP="0006408C">
                  <w:pPr>
                    <w:pStyle w:val="TableText"/>
                    <w:rPr>
                      <w:rFonts w:eastAsia="SimSun"/>
                      <w:lang w:val="en-IE"/>
                    </w:rPr>
                  </w:pPr>
                  <w:r w:rsidRPr="00D137D3">
                    <w:rPr>
                      <w:rFonts w:eastAsia="SimSun"/>
                      <w:lang w:val="en-IE"/>
                    </w:rPr>
                    <w:t>1</w:t>
                  </w:r>
                </w:p>
              </w:tc>
              <w:tc>
                <w:tcPr>
                  <w:tcW w:w="1042" w:type="dxa"/>
                  <w:tcBorders>
                    <w:top w:val="single" w:sz="6" w:space="0" w:color="6F6E6F"/>
                    <w:left w:val="single" w:sz="6" w:space="0" w:color="6F6E6F"/>
                    <w:bottom w:val="single" w:sz="6" w:space="0" w:color="6F6E6F"/>
                    <w:right w:val="single" w:sz="6" w:space="0" w:color="6F6E6F"/>
                  </w:tcBorders>
                </w:tcPr>
                <w:p w:rsidR="00BB3394" w:rsidRPr="00D137D3" w:rsidRDefault="00BB3394" w:rsidP="0006408C">
                  <w:pPr>
                    <w:pStyle w:val="TableText"/>
                    <w:rPr>
                      <w:rFonts w:eastAsia="SimSun"/>
                      <w:lang w:val="en-IE"/>
                    </w:rPr>
                  </w:pPr>
                  <w:r w:rsidRPr="00D137D3">
                    <w:rPr>
                      <w:rFonts w:eastAsia="SimSun"/>
                      <w:lang w:val="en-IE"/>
                    </w:rPr>
                    <w:t>High</w:t>
                  </w:r>
                </w:p>
              </w:tc>
              <w:tc>
                <w:tcPr>
                  <w:tcW w:w="1110" w:type="dxa"/>
                  <w:tcBorders>
                    <w:top w:val="single" w:sz="6" w:space="0" w:color="6F6E6F"/>
                    <w:left w:val="single" w:sz="6" w:space="0" w:color="6F6E6F"/>
                    <w:bottom w:val="single" w:sz="6" w:space="0" w:color="6F6E6F"/>
                    <w:right w:val="single" w:sz="6" w:space="0" w:color="6F6E6F"/>
                  </w:tcBorders>
                </w:tcPr>
                <w:p w:rsidR="00BB3394" w:rsidRPr="00D137D3" w:rsidRDefault="00BB3394" w:rsidP="0006408C">
                  <w:pPr>
                    <w:pStyle w:val="TableText"/>
                    <w:rPr>
                      <w:rFonts w:eastAsia="SimSun"/>
                      <w:lang w:val="en-IE"/>
                    </w:rPr>
                  </w:pPr>
                  <w:r w:rsidRPr="00D137D3">
                    <w:rPr>
                      <w:rFonts w:eastAsia="SimSun"/>
                      <w:lang w:val="en-IE"/>
                    </w:rPr>
                    <w:t>Currency Overlay</w:t>
                  </w:r>
                </w:p>
              </w:tc>
              <w:tc>
                <w:tcPr>
                  <w:tcW w:w="1606" w:type="dxa"/>
                  <w:tcBorders>
                    <w:top w:val="single" w:sz="6" w:space="0" w:color="6F6E6F"/>
                    <w:left w:val="single" w:sz="6" w:space="0" w:color="6F6E6F"/>
                    <w:bottom w:val="single" w:sz="6" w:space="0" w:color="6F6E6F"/>
                  </w:tcBorders>
                </w:tcPr>
                <w:p w:rsidR="00BB3394" w:rsidRPr="00D137D3" w:rsidRDefault="00BB3394" w:rsidP="0006408C">
                  <w:pPr>
                    <w:pStyle w:val="TableText"/>
                    <w:rPr>
                      <w:rFonts w:eastAsia="SimSun"/>
                      <w:lang w:val="en-IE"/>
                    </w:rPr>
                  </w:pPr>
                  <w:r w:rsidRPr="00D137D3">
                    <w:rPr>
                      <w:rFonts w:eastAsia="SimSun"/>
                      <w:lang w:val="en-IE"/>
                    </w:rPr>
                    <w:t>To meet client requirement</w:t>
                  </w:r>
                </w:p>
              </w:tc>
            </w:tr>
          </w:tbl>
          <w:p w:rsidR="00BB3394" w:rsidRDefault="00BB3394" w:rsidP="006435D4">
            <w:pPr>
              <w:pStyle w:val="BodyText"/>
            </w:pPr>
            <w:r>
              <w:t xml:space="preserve">Table 1.1 </w:t>
            </w:r>
            <w:commentRangeStart w:id="114"/>
            <w:r>
              <w:t>Field description</w:t>
            </w:r>
            <w:commentRangeEnd w:id="114"/>
            <w:r>
              <w:rPr>
                <w:rStyle w:val="CommentReference"/>
                <w:szCs w:val="16"/>
                <w:lang w:eastAsia="ja-JP"/>
              </w:rPr>
              <w:commentReference w:id="114"/>
            </w:r>
          </w:p>
          <w:p w:rsidR="00BB3394" w:rsidRDefault="00BB3394" w:rsidP="009814A2">
            <w:pPr>
              <w:pStyle w:val="BodyText"/>
            </w:pPr>
            <w:r>
              <w:t xml:space="preserve">The below report format is modeled on an existing Currency Overlay report – TransactionsbyMaturity. Mediolanum do not currently receive this report, and the existing report parameters do not meet Mediolanum’s requirements as it’s designed to pick up trades with a particular maturity date. However the basic field contents are in line with what Mediolanum require. Fields 21, 22 and 23 are not in the TransactionsbyMaturity report and are new. </w:t>
            </w:r>
          </w:p>
          <w:tbl>
            <w:tblPr>
              <w:tblW w:w="0" w:type="auto"/>
              <w:tblBorders>
                <w:top w:val="single" w:sz="6" w:space="0" w:color="6F6E6F"/>
                <w:bottom w:val="single" w:sz="6" w:space="0" w:color="6F6E6F"/>
                <w:insideH w:val="single" w:sz="6" w:space="0" w:color="6F6E6F"/>
                <w:insideV w:val="single" w:sz="6" w:space="0" w:color="6F6E6F"/>
              </w:tblBorders>
              <w:tblCellMar>
                <w:left w:w="101" w:type="dxa"/>
                <w:right w:w="101" w:type="dxa"/>
              </w:tblCellMar>
              <w:tblLook w:val="01E0"/>
            </w:tblPr>
            <w:tblGrid>
              <w:gridCol w:w="451"/>
              <w:gridCol w:w="1646"/>
              <w:gridCol w:w="5679"/>
              <w:gridCol w:w="2399"/>
            </w:tblGrid>
            <w:tr w:rsidR="00BB3394" w:rsidRPr="00D137D3" w:rsidTr="00D137D3">
              <w:tc>
                <w:tcPr>
                  <w:tcW w:w="0" w:type="auto"/>
                  <w:tcBorders>
                    <w:top w:val="single" w:sz="6" w:space="0" w:color="6F6E6F"/>
                    <w:bottom w:val="single" w:sz="6" w:space="0" w:color="6F6E6F"/>
                    <w:right w:val="single" w:sz="6" w:space="0" w:color="6F6E6F"/>
                  </w:tcBorders>
                </w:tcPr>
                <w:p w:rsidR="00BB3394" w:rsidRPr="00D137D3" w:rsidRDefault="00BB3394" w:rsidP="00E042C4">
                  <w:pPr>
                    <w:pStyle w:val="TableTitle1"/>
                    <w:rPr>
                      <w:rFonts w:eastAsia="SimSun"/>
                      <w:lang w:val="en-IE"/>
                    </w:rPr>
                  </w:pPr>
                  <w:r w:rsidRPr="00D137D3">
                    <w:rPr>
                      <w:rFonts w:eastAsia="SimSun"/>
                      <w:lang w:val="en-IE"/>
                    </w:rPr>
                    <w:t>ID</w:t>
                  </w:r>
                </w:p>
              </w:tc>
              <w:tc>
                <w:tcPr>
                  <w:tcW w:w="0" w:type="auto"/>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itle1"/>
                    <w:rPr>
                      <w:rFonts w:eastAsia="SimSun"/>
                      <w:caps/>
                      <w:lang w:val="en-IE"/>
                    </w:rPr>
                  </w:pPr>
                  <w:r w:rsidRPr="00D137D3">
                    <w:rPr>
                      <w:rFonts w:eastAsia="SimSun"/>
                      <w:lang w:val="en-IE"/>
                    </w:rPr>
                    <w:t>Field Name</w:t>
                  </w:r>
                </w:p>
              </w:tc>
              <w:tc>
                <w:tcPr>
                  <w:tcW w:w="0" w:type="auto"/>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itle1"/>
                    <w:rPr>
                      <w:rFonts w:eastAsia="SimSun"/>
                      <w:szCs w:val="18"/>
                      <w:lang w:val="en-IE"/>
                    </w:rPr>
                  </w:pPr>
                  <w:r w:rsidRPr="00D137D3">
                    <w:rPr>
                      <w:rFonts w:eastAsia="SimSun"/>
                      <w:szCs w:val="18"/>
                      <w:lang w:val="en-IE"/>
                    </w:rPr>
                    <w:t>Field Description</w:t>
                  </w:r>
                </w:p>
              </w:tc>
              <w:tc>
                <w:tcPr>
                  <w:tcW w:w="0" w:type="auto"/>
                  <w:tcBorders>
                    <w:top w:val="single" w:sz="6" w:space="0" w:color="6F6E6F"/>
                    <w:left w:val="single" w:sz="6" w:space="0" w:color="6F6E6F"/>
                    <w:bottom w:val="single" w:sz="6" w:space="0" w:color="6F6E6F"/>
                  </w:tcBorders>
                </w:tcPr>
                <w:p w:rsidR="00BB3394" w:rsidRPr="00D137D3" w:rsidRDefault="00BB3394" w:rsidP="00E042C4">
                  <w:pPr>
                    <w:pStyle w:val="TableTitle1"/>
                    <w:rPr>
                      <w:rFonts w:eastAsia="SimSun"/>
                      <w:szCs w:val="18"/>
                      <w:lang w:val="en-IE"/>
                    </w:rPr>
                  </w:pPr>
                  <w:r w:rsidRPr="00D137D3">
                    <w:rPr>
                      <w:rFonts w:eastAsia="SimSun"/>
                      <w:szCs w:val="18"/>
                      <w:lang w:val="en-IE"/>
                    </w:rPr>
                    <w:t>Format</w:t>
                  </w:r>
                </w:p>
              </w:tc>
            </w:tr>
            <w:tr w:rsidR="00BB3394" w:rsidRPr="00D137D3" w:rsidTr="00D137D3">
              <w:trPr>
                <w:trHeight w:val="249"/>
              </w:trPr>
              <w:tc>
                <w:tcPr>
                  <w:tcW w:w="0" w:type="auto"/>
                  <w:tcBorders>
                    <w:top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1</w:t>
                  </w:r>
                </w:p>
              </w:tc>
              <w:tc>
                <w:tcPr>
                  <w:tcW w:w="0" w:type="auto"/>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Legal Entity</w:t>
                  </w:r>
                </w:p>
              </w:tc>
              <w:tc>
                <w:tcPr>
                  <w:tcW w:w="0" w:type="auto"/>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Entity with whom the FX is placed – this will always be BANK”</w:t>
                  </w:r>
                </w:p>
              </w:tc>
              <w:tc>
                <w:tcPr>
                  <w:tcW w:w="0" w:type="auto"/>
                  <w:tcBorders>
                    <w:top w:val="single" w:sz="6" w:space="0" w:color="6F6E6F"/>
                    <w:left w:val="single" w:sz="6" w:space="0" w:color="6F6E6F"/>
                    <w:bottom w:val="single" w:sz="6" w:space="0" w:color="6F6E6F"/>
                  </w:tcBorders>
                </w:tcPr>
                <w:p w:rsidR="00BB3394" w:rsidRPr="00D137D3" w:rsidRDefault="00BB3394" w:rsidP="00E042C4">
                  <w:pPr>
                    <w:pStyle w:val="TableText"/>
                    <w:rPr>
                      <w:rFonts w:eastAsia="SimSun"/>
                      <w:lang w:val="en-IE"/>
                    </w:rPr>
                  </w:pPr>
                  <w:r w:rsidRPr="00D137D3">
                    <w:rPr>
                      <w:rFonts w:eastAsia="SimSun"/>
                      <w:lang w:val="en-IE"/>
                    </w:rPr>
                    <w:t>Alpha</w:t>
                  </w:r>
                </w:p>
              </w:tc>
            </w:tr>
            <w:tr w:rsidR="00BB3394" w:rsidRPr="00D137D3" w:rsidTr="00D137D3">
              <w:trPr>
                <w:trHeight w:val="249"/>
              </w:trPr>
              <w:tc>
                <w:tcPr>
                  <w:tcW w:w="0" w:type="auto"/>
                  <w:tcBorders>
                    <w:top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2</w:t>
                  </w:r>
                </w:p>
              </w:tc>
              <w:tc>
                <w:tcPr>
                  <w:tcW w:w="0" w:type="auto"/>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COS Id</w:t>
                  </w:r>
                </w:p>
              </w:tc>
              <w:tc>
                <w:tcPr>
                  <w:tcW w:w="0" w:type="auto"/>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COS trade ID</w:t>
                  </w:r>
                </w:p>
              </w:tc>
              <w:tc>
                <w:tcPr>
                  <w:tcW w:w="0" w:type="auto"/>
                  <w:tcBorders>
                    <w:top w:val="single" w:sz="6" w:space="0" w:color="6F6E6F"/>
                    <w:left w:val="single" w:sz="6" w:space="0" w:color="6F6E6F"/>
                    <w:bottom w:val="single" w:sz="6" w:space="0" w:color="6F6E6F"/>
                  </w:tcBorders>
                </w:tcPr>
                <w:p w:rsidR="00BB3394" w:rsidRPr="00D137D3" w:rsidRDefault="00BB3394" w:rsidP="00E042C4">
                  <w:pPr>
                    <w:pStyle w:val="TableText"/>
                    <w:rPr>
                      <w:rFonts w:eastAsia="SimSun"/>
                      <w:lang w:val="en-IE"/>
                    </w:rPr>
                  </w:pPr>
                  <w:r w:rsidRPr="00D137D3">
                    <w:rPr>
                      <w:rFonts w:eastAsia="SimSun"/>
                      <w:lang w:val="en-IE"/>
                    </w:rPr>
                    <w:t>Numeric (0 decimals)</w:t>
                  </w:r>
                </w:p>
              </w:tc>
            </w:tr>
            <w:tr w:rsidR="00BB3394" w:rsidRPr="00D137D3" w:rsidTr="00D137D3">
              <w:trPr>
                <w:trHeight w:val="249"/>
              </w:trPr>
              <w:tc>
                <w:tcPr>
                  <w:tcW w:w="0" w:type="auto"/>
                  <w:tcBorders>
                    <w:top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3</w:t>
                  </w:r>
                </w:p>
              </w:tc>
              <w:tc>
                <w:tcPr>
                  <w:tcW w:w="0" w:type="auto"/>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Entity Code</w:t>
                  </w:r>
                </w:p>
              </w:tc>
              <w:tc>
                <w:tcPr>
                  <w:tcW w:w="0" w:type="auto"/>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Multifonds Sub-Fund Identifier</w:t>
                  </w:r>
                </w:p>
              </w:tc>
              <w:tc>
                <w:tcPr>
                  <w:tcW w:w="0" w:type="auto"/>
                  <w:tcBorders>
                    <w:top w:val="single" w:sz="6" w:space="0" w:color="6F6E6F"/>
                    <w:left w:val="single" w:sz="6" w:space="0" w:color="6F6E6F"/>
                    <w:bottom w:val="single" w:sz="6" w:space="0" w:color="6F6E6F"/>
                  </w:tcBorders>
                </w:tcPr>
                <w:p w:rsidR="00BB3394" w:rsidRPr="00D137D3" w:rsidRDefault="00BB3394" w:rsidP="00E042C4">
                  <w:pPr>
                    <w:pStyle w:val="TableText"/>
                    <w:rPr>
                      <w:rFonts w:eastAsia="SimSun"/>
                      <w:lang w:val="en-IE"/>
                    </w:rPr>
                  </w:pPr>
                  <w:r w:rsidRPr="00D137D3">
                    <w:rPr>
                      <w:rFonts w:eastAsia="SimSun"/>
                      <w:lang w:val="en-IE"/>
                    </w:rPr>
                    <w:t>Alpha Numeric</w:t>
                  </w:r>
                </w:p>
              </w:tc>
            </w:tr>
            <w:tr w:rsidR="00BB3394" w:rsidRPr="00D137D3" w:rsidTr="00D137D3">
              <w:trPr>
                <w:trHeight w:val="249"/>
              </w:trPr>
              <w:tc>
                <w:tcPr>
                  <w:tcW w:w="0" w:type="auto"/>
                  <w:tcBorders>
                    <w:top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4</w:t>
                  </w:r>
                </w:p>
              </w:tc>
              <w:tc>
                <w:tcPr>
                  <w:tcW w:w="0" w:type="auto"/>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Share Class</w:t>
                  </w:r>
                </w:p>
              </w:tc>
              <w:tc>
                <w:tcPr>
                  <w:tcW w:w="0" w:type="auto"/>
                  <w:tcBorders>
                    <w:top w:val="single" w:sz="6" w:space="0" w:color="6F6E6F"/>
                    <w:left w:val="single" w:sz="6" w:space="0" w:color="6F6E6F"/>
                    <w:bottom w:val="single" w:sz="6" w:space="0" w:color="6F6E6F"/>
                    <w:right w:val="single" w:sz="6" w:space="0" w:color="6F6E6F"/>
                  </w:tcBorders>
                </w:tcPr>
                <w:p w:rsidR="00BB3394" w:rsidRPr="00D137D3" w:rsidRDefault="00BB3394" w:rsidP="006435D4">
                  <w:pPr>
                    <w:pStyle w:val="TableText"/>
                    <w:rPr>
                      <w:rFonts w:eastAsia="SimSun"/>
                      <w:lang w:val="en-IE"/>
                    </w:rPr>
                  </w:pPr>
                  <w:r w:rsidRPr="00D137D3">
                    <w:rPr>
                      <w:rFonts w:eastAsia="SimSun"/>
                      <w:lang w:val="en-IE"/>
                    </w:rPr>
                    <w:t>Share Class Type</w:t>
                  </w:r>
                </w:p>
              </w:tc>
              <w:tc>
                <w:tcPr>
                  <w:tcW w:w="0" w:type="auto"/>
                  <w:tcBorders>
                    <w:top w:val="single" w:sz="6" w:space="0" w:color="6F6E6F"/>
                    <w:left w:val="single" w:sz="6" w:space="0" w:color="6F6E6F"/>
                    <w:bottom w:val="single" w:sz="6" w:space="0" w:color="6F6E6F"/>
                  </w:tcBorders>
                </w:tcPr>
                <w:p w:rsidR="00BB3394" w:rsidRPr="00D137D3" w:rsidRDefault="00BB3394" w:rsidP="00E042C4">
                  <w:pPr>
                    <w:pStyle w:val="TableText"/>
                    <w:rPr>
                      <w:rFonts w:eastAsia="SimSun"/>
                      <w:lang w:val="en-IE"/>
                    </w:rPr>
                  </w:pPr>
                  <w:r w:rsidRPr="00D137D3">
                    <w:rPr>
                      <w:rFonts w:eastAsia="SimSun"/>
                      <w:lang w:val="en-IE"/>
                    </w:rPr>
                    <w:t>Alpha</w:t>
                  </w:r>
                </w:p>
              </w:tc>
            </w:tr>
            <w:tr w:rsidR="00BB3394" w:rsidRPr="00D137D3" w:rsidTr="00D137D3">
              <w:trPr>
                <w:trHeight w:val="249"/>
              </w:trPr>
              <w:tc>
                <w:tcPr>
                  <w:tcW w:w="0" w:type="auto"/>
                  <w:tcBorders>
                    <w:top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5</w:t>
                  </w:r>
                </w:p>
              </w:tc>
              <w:tc>
                <w:tcPr>
                  <w:tcW w:w="0" w:type="auto"/>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Base Currency</w:t>
                  </w:r>
                </w:p>
              </w:tc>
              <w:tc>
                <w:tcPr>
                  <w:tcW w:w="0" w:type="auto"/>
                  <w:tcBorders>
                    <w:top w:val="single" w:sz="6" w:space="0" w:color="6F6E6F"/>
                    <w:left w:val="single" w:sz="6" w:space="0" w:color="6F6E6F"/>
                    <w:bottom w:val="single" w:sz="6" w:space="0" w:color="6F6E6F"/>
                    <w:right w:val="single" w:sz="6" w:space="0" w:color="6F6E6F"/>
                  </w:tcBorders>
                </w:tcPr>
                <w:p w:rsidR="00BB3394" w:rsidRPr="00D137D3" w:rsidRDefault="00BB3394" w:rsidP="006435D4">
                  <w:pPr>
                    <w:pStyle w:val="TableText"/>
                    <w:rPr>
                      <w:rFonts w:eastAsia="SimSun"/>
                      <w:lang w:val="en-IE"/>
                    </w:rPr>
                  </w:pPr>
                  <w:r w:rsidRPr="00D137D3">
                    <w:rPr>
                      <w:rFonts w:eastAsia="SimSun"/>
                      <w:lang w:val="en-IE"/>
                    </w:rPr>
                    <w:t>ISO currency code of the base currency</w:t>
                  </w:r>
                </w:p>
              </w:tc>
              <w:tc>
                <w:tcPr>
                  <w:tcW w:w="0" w:type="auto"/>
                  <w:tcBorders>
                    <w:top w:val="single" w:sz="6" w:space="0" w:color="6F6E6F"/>
                    <w:left w:val="single" w:sz="6" w:space="0" w:color="6F6E6F"/>
                    <w:bottom w:val="single" w:sz="6" w:space="0" w:color="6F6E6F"/>
                  </w:tcBorders>
                </w:tcPr>
                <w:p w:rsidR="00BB3394" w:rsidRPr="00D137D3" w:rsidRDefault="00BB3394" w:rsidP="00E042C4">
                  <w:pPr>
                    <w:pStyle w:val="TableText"/>
                    <w:rPr>
                      <w:rFonts w:eastAsia="SimSun"/>
                      <w:lang w:val="en-IE"/>
                    </w:rPr>
                  </w:pPr>
                  <w:r w:rsidRPr="00D137D3">
                    <w:rPr>
                      <w:rFonts w:eastAsia="SimSun"/>
                      <w:lang w:val="en-IE"/>
                    </w:rPr>
                    <w:t>Alpha</w:t>
                  </w:r>
                </w:p>
              </w:tc>
            </w:tr>
            <w:tr w:rsidR="00BB3394" w:rsidRPr="00D137D3" w:rsidTr="00D137D3">
              <w:trPr>
                <w:trHeight w:val="249"/>
              </w:trPr>
              <w:tc>
                <w:tcPr>
                  <w:tcW w:w="0" w:type="auto"/>
                  <w:tcBorders>
                    <w:top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6</w:t>
                  </w:r>
                </w:p>
              </w:tc>
              <w:tc>
                <w:tcPr>
                  <w:tcW w:w="0" w:type="auto"/>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Client Name</w:t>
                  </w:r>
                </w:p>
              </w:tc>
              <w:tc>
                <w:tcPr>
                  <w:tcW w:w="0" w:type="auto"/>
                  <w:tcBorders>
                    <w:top w:val="single" w:sz="6" w:space="0" w:color="6F6E6F"/>
                    <w:left w:val="single" w:sz="6" w:space="0" w:color="6F6E6F"/>
                    <w:bottom w:val="single" w:sz="6" w:space="0" w:color="6F6E6F"/>
                    <w:right w:val="single" w:sz="6" w:space="0" w:color="6F6E6F"/>
                  </w:tcBorders>
                </w:tcPr>
                <w:p w:rsidR="00BB3394" w:rsidRPr="00D137D3" w:rsidRDefault="00BB3394" w:rsidP="006435D4">
                  <w:pPr>
                    <w:pStyle w:val="TableText"/>
                    <w:rPr>
                      <w:rFonts w:eastAsia="SimSun"/>
                      <w:lang w:val="en-IE"/>
                    </w:rPr>
                  </w:pPr>
                  <w:r w:rsidRPr="00D137D3">
                    <w:rPr>
                      <w:rFonts w:eastAsia="SimSun"/>
                      <w:lang w:val="en-IE"/>
                    </w:rPr>
                    <w:t>Promoter name</w:t>
                  </w:r>
                </w:p>
              </w:tc>
              <w:tc>
                <w:tcPr>
                  <w:tcW w:w="0" w:type="auto"/>
                  <w:tcBorders>
                    <w:top w:val="single" w:sz="6" w:space="0" w:color="6F6E6F"/>
                    <w:left w:val="single" w:sz="6" w:space="0" w:color="6F6E6F"/>
                    <w:bottom w:val="single" w:sz="6" w:space="0" w:color="6F6E6F"/>
                  </w:tcBorders>
                </w:tcPr>
                <w:p w:rsidR="00BB3394" w:rsidRPr="00D137D3" w:rsidRDefault="00BB3394" w:rsidP="00E042C4">
                  <w:pPr>
                    <w:pStyle w:val="TableText"/>
                    <w:rPr>
                      <w:rFonts w:eastAsia="SimSun"/>
                      <w:lang w:val="en-IE"/>
                    </w:rPr>
                  </w:pPr>
                  <w:r w:rsidRPr="00D137D3">
                    <w:rPr>
                      <w:rFonts w:eastAsia="SimSun"/>
                      <w:lang w:val="en-IE"/>
                    </w:rPr>
                    <w:t>Alpha</w:t>
                  </w:r>
                </w:p>
              </w:tc>
            </w:tr>
            <w:tr w:rsidR="00BB3394" w:rsidRPr="00D137D3" w:rsidTr="00D137D3">
              <w:trPr>
                <w:trHeight w:val="249"/>
              </w:trPr>
              <w:tc>
                <w:tcPr>
                  <w:tcW w:w="0" w:type="auto"/>
                  <w:tcBorders>
                    <w:top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7</w:t>
                  </w:r>
                </w:p>
              </w:tc>
              <w:tc>
                <w:tcPr>
                  <w:tcW w:w="0" w:type="auto"/>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Basic Contract # / Account #</w:t>
                  </w:r>
                </w:p>
              </w:tc>
              <w:tc>
                <w:tcPr>
                  <w:tcW w:w="0" w:type="auto"/>
                  <w:tcBorders>
                    <w:top w:val="single" w:sz="6" w:space="0" w:color="6F6E6F"/>
                    <w:left w:val="single" w:sz="6" w:space="0" w:color="6F6E6F"/>
                    <w:bottom w:val="single" w:sz="6" w:space="0" w:color="6F6E6F"/>
                    <w:right w:val="single" w:sz="6" w:space="0" w:color="6F6E6F"/>
                  </w:tcBorders>
                </w:tcPr>
                <w:p w:rsidR="00BB3394" w:rsidRPr="00D137D3" w:rsidRDefault="00BB3394" w:rsidP="006435D4">
                  <w:pPr>
                    <w:pStyle w:val="TableText"/>
                    <w:rPr>
                      <w:rFonts w:eastAsia="SimSun"/>
                      <w:lang w:val="en-IE"/>
                    </w:rPr>
                  </w:pPr>
                  <w:r w:rsidRPr="00D137D3">
                    <w:rPr>
                      <w:rFonts w:eastAsia="SimSun"/>
                      <w:lang w:val="en-IE"/>
                    </w:rPr>
                    <w:t>BLS account/PTG level identifier</w:t>
                  </w:r>
                </w:p>
              </w:tc>
              <w:tc>
                <w:tcPr>
                  <w:tcW w:w="0" w:type="auto"/>
                  <w:tcBorders>
                    <w:top w:val="single" w:sz="6" w:space="0" w:color="6F6E6F"/>
                    <w:left w:val="single" w:sz="6" w:space="0" w:color="6F6E6F"/>
                    <w:bottom w:val="single" w:sz="6" w:space="0" w:color="6F6E6F"/>
                  </w:tcBorders>
                </w:tcPr>
                <w:p w:rsidR="00BB3394" w:rsidRPr="00D137D3" w:rsidRDefault="00BB3394" w:rsidP="00E042C4">
                  <w:pPr>
                    <w:pStyle w:val="TableText"/>
                    <w:rPr>
                      <w:rFonts w:eastAsia="SimSun"/>
                      <w:lang w:val="en-IE"/>
                    </w:rPr>
                  </w:pPr>
                  <w:r w:rsidRPr="00D137D3">
                    <w:rPr>
                      <w:rFonts w:eastAsia="SimSun"/>
                      <w:lang w:val="en-IE"/>
                    </w:rPr>
                    <w:t>Numeric (0 decimals)</w:t>
                  </w:r>
                </w:p>
              </w:tc>
            </w:tr>
            <w:tr w:rsidR="00BB3394" w:rsidRPr="00D137D3" w:rsidTr="00D137D3">
              <w:trPr>
                <w:trHeight w:val="249"/>
              </w:trPr>
              <w:tc>
                <w:tcPr>
                  <w:tcW w:w="0" w:type="auto"/>
                  <w:tcBorders>
                    <w:top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8</w:t>
                  </w:r>
                </w:p>
              </w:tc>
              <w:tc>
                <w:tcPr>
                  <w:tcW w:w="0" w:type="auto"/>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Fixed Currency</w:t>
                  </w:r>
                </w:p>
              </w:tc>
              <w:tc>
                <w:tcPr>
                  <w:tcW w:w="0" w:type="auto"/>
                  <w:tcBorders>
                    <w:top w:val="single" w:sz="6" w:space="0" w:color="6F6E6F"/>
                    <w:left w:val="single" w:sz="6" w:space="0" w:color="6F6E6F"/>
                    <w:bottom w:val="single" w:sz="6" w:space="0" w:color="6F6E6F"/>
                    <w:right w:val="single" w:sz="6" w:space="0" w:color="6F6E6F"/>
                  </w:tcBorders>
                </w:tcPr>
                <w:p w:rsidR="00BB3394" w:rsidRPr="00D137D3" w:rsidRDefault="00BB3394" w:rsidP="006435D4">
                  <w:pPr>
                    <w:pStyle w:val="TableText"/>
                    <w:rPr>
                      <w:rFonts w:eastAsia="SimSun"/>
                      <w:lang w:val="en-IE"/>
                    </w:rPr>
                  </w:pPr>
                  <w:r w:rsidRPr="00D137D3">
                    <w:rPr>
                      <w:rFonts w:eastAsia="SimSun"/>
                      <w:lang w:val="en-IE"/>
                    </w:rPr>
                    <w:t>1</w:t>
                  </w:r>
                  <w:r w:rsidRPr="00D137D3">
                    <w:rPr>
                      <w:rFonts w:eastAsia="SimSun"/>
                      <w:vertAlign w:val="superscript"/>
                      <w:lang w:val="en-IE"/>
                    </w:rPr>
                    <w:t>st</w:t>
                  </w:r>
                  <w:r w:rsidRPr="00D137D3">
                    <w:rPr>
                      <w:rFonts w:eastAsia="SimSun"/>
                      <w:lang w:val="en-IE"/>
                    </w:rPr>
                    <w:t xml:space="preserve"> leg ISO currency code – the amount that is to be hedged</w:t>
                  </w:r>
                </w:p>
              </w:tc>
              <w:tc>
                <w:tcPr>
                  <w:tcW w:w="0" w:type="auto"/>
                  <w:tcBorders>
                    <w:top w:val="single" w:sz="6" w:space="0" w:color="6F6E6F"/>
                    <w:left w:val="single" w:sz="6" w:space="0" w:color="6F6E6F"/>
                    <w:bottom w:val="single" w:sz="6" w:space="0" w:color="6F6E6F"/>
                  </w:tcBorders>
                </w:tcPr>
                <w:p w:rsidR="00BB3394" w:rsidRPr="00D137D3" w:rsidRDefault="00BB3394" w:rsidP="00E042C4">
                  <w:pPr>
                    <w:pStyle w:val="TableText"/>
                    <w:rPr>
                      <w:rFonts w:eastAsia="SimSun"/>
                      <w:lang w:val="en-IE"/>
                    </w:rPr>
                  </w:pPr>
                  <w:r w:rsidRPr="00D137D3">
                    <w:rPr>
                      <w:rFonts w:eastAsia="SimSun"/>
                      <w:lang w:val="en-IE"/>
                    </w:rPr>
                    <w:t>Alpha</w:t>
                  </w:r>
                </w:p>
              </w:tc>
            </w:tr>
            <w:tr w:rsidR="00BB3394" w:rsidRPr="00D137D3" w:rsidTr="00D137D3">
              <w:trPr>
                <w:trHeight w:val="249"/>
              </w:trPr>
              <w:tc>
                <w:tcPr>
                  <w:tcW w:w="0" w:type="auto"/>
                  <w:tcBorders>
                    <w:top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9</w:t>
                  </w:r>
                </w:p>
              </w:tc>
              <w:tc>
                <w:tcPr>
                  <w:tcW w:w="0" w:type="auto"/>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commentRangeStart w:id="115"/>
                  <w:r w:rsidRPr="00D137D3">
                    <w:rPr>
                      <w:rFonts w:eastAsia="SimSun"/>
                      <w:lang w:val="en-IE"/>
                    </w:rPr>
                    <w:t>Counter Currency</w:t>
                  </w:r>
                </w:p>
              </w:tc>
              <w:tc>
                <w:tcPr>
                  <w:tcW w:w="0" w:type="auto"/>
                  <w:tcBorders>
                    <w:top w:val="single" w:sz="6" w:space="0" w:color="6F6E6F"/>
                    <w:left w:val="single" w:sz="6" w:space="0" w:color="6F6E6F"/>
                    <w:bottom w:val="single" w:sz="6" w:space="0" w:color="6F6E6F"/>
                    <w:right w:val="single" w:sz="6" w:space="0" w:color="6F6E6F"/>
                  </w:tcBorders>
                </w:tcPr>
                <w:p w:rsidR="00BB3394" w:rsidRPr="00D137D3" w:rsidRDefault="00BB3394" w:rsidP="006435D4">
                  <w:pPr>
                    <w:pStyle w:val="TableText"/>
                    <w:rPr>
                      <w:rFonts w:eastAsia="SimSun"/>
                      <w:lang w:val="en-IE"/>
                    </w:rPr>
                  </w:pPr>
                  <w:commentRangeStart w:id="116"/>
                  <w:r w:rsidRPr="00D137D3">
                    <w:rPr>
                      <w:rFonts w:eastAsia="SimSun"/>
                      <w:lang w:val="en-IE"/>
                    </w:rPr>
                    <w:t>2</w:t>
                  </w:r>
                  <w:r w:rsidRPr="00D137D3">
                    <w:rPr>
                      <w:rFonts w:eastAsia="SimSun"/>
                      <w:vertAlign w:val="superscript"/>
                      <w:lang w:val="en-IE"/>
                    </w:rPr>
                    <w:t>nd</w:t>
                  </w:r>
                  <w:r w:rsidRPr="00D137D3">
                    <w:rPr>
                      <w:rFonts w:eastAsia="SimSun"/>
                      <w:lang w:val="en-IE"/>
                    </w:rPr>
                    <w:t xml:space="preserve"> leg ISO currency code – base currency of the fund</w:t>
                  </w:r>
                  <w:commentRangeEnd w:id="115"/>
                  <w:r>
                    <w:rPr>
                      <w:rStyle w:val="CommentReference"/>
                      <w:szCs w:val="16"/>
                      <w:lang w:eastAsia="ja-JP"/>
                    </w:rPr>
                    <w:commentReference w:id="115"/>
                  </w:r>
                  <w:commentRangeEnd w:id="116"/>
                  <w:r>
                    <w:rPr>
                      <w:rStyle w:val="CommentReference"/>
                      <w:lang w:eastAsia="ja-JP"/>
                    </w:rPr>
                    <w:commentReference w:id="116"/>
                  </w:r>
                </w:p>
              </w:tc>
              <w:tc>
                <w:tcPr>
                  <w:tcW w:w="0" w:type="auto"/>
                  <w:tcBorders>
                    <w:top w:val="single" w:sz="6" w:space="0" w:color="6F6E6F"/>
                    <w:left w:val="single" w:sz="6" w:space="0" w:color="6F6E6F"/>
                    <w:bottom w:val="single" w:sz="6" w:space="0" w:color="6F6E6F"/>
                  </w:tcBorders>
                </w:tcPr>
                <w:p w:rsidR="00BB3394" w:rsidRPr="00D137D3" w:rsidRDefault="00BB3394" w:rsidP="00E042C4">
                  <w:pPr>
                    <w:pStyle w:val="TableText"/>
                    <w:rPr>
                      <w:rFonts w:eastAsia="SimSun"/>
                      <w:lang w:val="en-IE"/>
                    </w:rPr>
                  </w:pPr>
                  <w:r w:rsidRPr="00D137D3">
                    <w:rPr>
                      <w:rFonts w:eastAsia="SimSun"/>
                      <w:lang w:val="en-IE"/>
                    </w:rPr>
                    <w:t>Alpha</w:t>
                  </w:r>
                </w:p>
              </w:tc>
            </w:tr>
            <w:tr w:rsidR="00BB3394" w:rsidRPr="00D137D3" w:rsidTr="00D137D3">
              <w:trPr>
                <w:trHeight w:val="249"/>
              </w:trPr>
              <w:tc>
                <w:tcPr>
                  <w:tcW w:w="0" w:type="auto"/>
                  <w:tcBorders>
                    <w:top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10</w:t>
                  </w:r>
                </w:p>
              </w:tc>
              <w:tc>
                <w:tcPr>
                  <w:tcW w:w="0" w:type="auto"/>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Direction</w:t>
                  </w:r>
                </w:p>
              </w:tc>
              <w:tc>
                <w:tcPr>
                  <w:tcW w:w="0" w:type="auto"/>
                  <w:tcBorders>
                    <w:top w:val="single" w:sz="6" w:space="0" w:color="6F6E6F"/>
                    <w:left w:val="single" w:sz="6" w:space="0" w:color="6F6E6F"/>
                    <w:bottom w:val="single" w:sz="6" w:space="0" w:color="6F6E6F"/>
                    <w:right w:val="single" w:sz="6" w:space="0" w:color="6F6E6F"/>
                  </w:tcBorders>
                </w:tcPr>
                <w:p w:rsidR="00BB3394" w:rsidRPr="00D137D3" w:rsidRDefault="00BB3394" w:rsidP="006435D4">
                  <w:pPr>
                    <w:pStyle w:val="TableText"/>
                    <w:rPr>
                      <w:rFonts w:eastAsia="SimSun"/>
                      <w:lang w:val="en-IE"/>
                    </w:rPr>
                  </w:pPr>
                  <w:commentRangeStart w:id="117"/>
                  <w:commentRangeStart w:id="118"/>
                  <w:r w:rsidRPr="00D137D3">
                    <w:rPr>
                      <w:rFonts w:eastAsia="SimSun"/>
                      <w:lang w:val="en-IE"/>
                    </w:rPr>
                    <w:t>Indicator on whether the currency in field 8 is the buy or sell currency from the fund’s perspective</w:t>
                  </w:r>
                  <w:commentRangeEnd w:id="117"/>
                  <w:r>
                    <w:rPr>
                      <w:rStyle w:val="CommentReference"/>
                      <w:szCs w:val="16"/>
                      <w:lang w:eastAsia="ja-JP"/>
                    </w:rPr>
                    <w:commentReference w:id="117"/>
                  </w:r>
                  <w:commentRangeEnd w:id="118"/>
                  <w:r>
                    <w:rPr>
                      <w:rStyle w:val="CommentReference"/>
                      <w:lang w:eastAsia="ja-JP"/>
                    </w:rPr>
                    <w:commentReference w:id="118"/>
                  </w:r>
                </w:p>
              </w:tc>
              <w:tc>
                <w:tcPr>
                  <w:tcW w:w="0" w:type="auto"/>
                  <w:tcBorders>
                    <w:top w:val="single" w:sz="6" w:space="0" w:color="6F6E6F"/>
                    <w:left w:val="single" w:sz="6" w:space="0" w:color="6F6E6F"/>
                    <w:bottom w:val="single" w:sz="6" w:space="0" w:color="6F6E6F"/>
                  </w:tcBorders>
                </w:tcPr>
                <w:p w:rsidR="00BB3394" w:rsidRPr="00D137D3" w:rsidRDefault="00BB3394" w:rsidP="00E042C4">
                  <w:pPr>
                    <w:pStyle w:val="TableText"/>
                    <w:rPr>
                      <w:rFonts w:eastAsia="SimSun"/>
                      <w:lang w:val="en-IE"/>
                    </w:rPr>
                  </w:pPr>
                  <w:r w:rsidRPr="00D137D3">
                    <w:rPr>
                      <w:rFonts w:eastAsia="SimSun"/>
                      <w:lang w:val="en-IE"/>
                    </w:rPr>
                    <w:t>Alpha</w:t>
                  </w:r>
                </w:p>
              </w:tc>
            </w:tr>
            <w:tr w:rsidR="00BB3394" w:rsidRPr="00D137D3" w:rsidTr="00D137D3">
              <w:trPr>
                <w:trHeight w:val="249"/>
              </w:trPr>
              <w:tc>
                <w:tcPr>
                  <w:tcW w:w="0" w:type="auto"/>
                  <w:tcBorders>
                    <w:top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11</w:t>
                  </w:r>
                </w:p>
              </w:tc>
              <w:tc>
                <w:tcPr>
                  <w:tcW w:w="0" w:type="auto"/>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Instrument Type</w:t>
                  </w:r>
                </w:p>
              </w:tc>
              <w:tc>
                <w:tcPr>
                  <w:tcW w:w="0" w:type="auto"/>
                  <w:tcBorders>
                    <w:top w:val="single" w:sz="6" w:space="0" w:color="6F6E6F"/>
                    <w:left w:val="single" w:sz="6" w:space="0" w:color="6F6E6F"/>
                    <w:bottom w:val="single" w:sz="6" w:space="0" w:color="6F6E6F"/>
                    <w:right w:val="single" w:sz="6" w:space="0" w:color="6F6E6F"/>
                  </w:tcBorders>
                </w:tcPr>
                <w:p w:rsidR="00BB3394" w:rsidRPr="00D137D3" w:rsidRDefault="00BB3394" w:rsidP="006435D4">
                  <w:pPr>
                    <w:pStyle w:val="TableText"/>
                    <w:rPr>
                      <w:rFonts w:eastAsia="SimSun"/>
                      <w:lang w:val="en-IE"/>
                    </w:rPr>
                  </w:pPr>
                  <w:r w:rsidRPr="00D137D3">
                    <w:rPr>
                      <w:rFonts w:eastAsia="SimSun"/>
                      <w:lang w:val="en-IE"/>
                    </w:rPr>
                    <w:t>FX type</w:t>
                  </w:r>
                </w:p>
                <w:p w:rsidR="00BB3394" w:rsidRPr="00D137D3" w:rsidRDefault="00BB3394" w:rsidP="006435D4">
                  <w:pPr>
                    <w:pStyle w:val="TableText"/>
                    <w:rPr>
                      <w:rFonts w:eastAsia="SimSun"/>
                      <w:lang w:val="en-IE"/>
                    </w:rPr>
                  </w:pPr>
                  <w:r w:rsidRPr="00D137D3">
                    <w:rPr>
                      <w:rFonts w:eastAsia="SimSun"/>
                      <w:lang w:val="en-IE"/>
                    </w:rPr>
                    <w:t>(will always be FX Fwd as the rollovers are booked 5 days in advance of maturity they are booked as forwards and not spots)</w:t>
                  </w:r>
                </w:p>
              </w:tc>
              <w:tc>
                <w:tcPr>
                  <w:tcW w:w="0" w:type="auto"/>
                  <w:tcBorders>
                    <w:top w:val="single" w:sz="6" w:space="0" w:color="6F6E6F"/>
                    <w:left w:val="single" w:sz="6" w:space="0" w:color="6F6E6F"/>
                    <w:bottom w:val="single" w:sz="6" w:space="0" w:color="6F6E6F"/>
                  </w:tcBorders>
                </w:tcPr>
                <w:p w:rsidR="00BB3394" w:rsidRPr="00D137D3" w:rsidRDefault="00BB3394" w:rsidP="00E042C4">
                  <w:pPr>
                    <w:pStyle w:val="TableText"/>
                    <w:rPr>
                      <w:rFonts w:eastAsia="SimSun"/>
                      <w:lang w:val="en-IE"/>
                    </w:rPr>
                  </w:pPr>
                  <w:r w:rsidRPr="00D137D3">
                    <w:rPr>
                      <w:rFonts w:eastAsia="SimSun"/>
                      <w:lang w:val="en-IE"/>
                    </w:rPr>
                    <w:t>Alpha</w:t>
                  </w:r>
                </w:p>
              </w:tc>
            </w:tr>
            <w:tr w:rsidR="00BB3394" w:rsidRPr="00D137D3" w:rsidTr="00D137D3">
              <w:trPr>
                <w:trHeight w:val="249"/>
              </w:trPr>
              <w:tc>
                <w:tcPr>
                  <w:tcW w:w="0" w:type="auto"/>
                  <w:tcBorders>
                    <w:top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12</w:t>
                  </w:r>
                </w:p>
              </w:tc>
              <w:tc>
                <w:tcPr>
                  <w:tcW w:w="0" w:type="auto"/>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Trade Date</w:t>
                  </w:r>
                </w:p>
              </w:tc>
              <w:tc>
                <w:tcPr>
                  <w:tcW w:w="0" w:type="auto"/>
                  <w:tcBorders>
                    <w:top w:val="single" w:sz="6" w:space="0" w:color="6F6E6F"/>
                    <w:left w:val="single" w:sz="6" w:space="0" w:color="6F6E6F"/>
                    <w:bottom w:val="single" w:sz="6" w:space="0" w:color="6F6E6F"/>
                    <w:right w:val="single" w:sz="6" w:space="0" w:color="6F6E6F"/>
                  </w:tcBorders>
                </w:tcPr>
                <w:p w:rsidR="00BB3394" w:rsidRPr="00D137D3" w:rsidRDefault="00BB3394" w:rsidP="006435D4">
                  <w:pPr>
                    <w:pStyle w:val="TableText"/>
                    <w:rPr>
                      <w:rFonts w:eastAsia="SimSun"/>
                      <w:lang w:val="en-IE"/>
                    </w:rPr>
                  </w:pPr>
                  <w:r w:rsidRPr="00D137D3">
                    <w:rPr>
                      <w:rFonts w:eastAsia="SimSun"/>
                      <w:lang w:val="en-IE"/>
                    </w:rPr>
                    <w:t>Trade date</w:t>
                  </w:r>
                </w:p>
              </w:tc>
              <w:tc>
                <w:tcPr>
                  <w:tcW w:w="0" w:type="auto"/>
                  <w:tcBorders>
                    <w:top w:val="single" w:sz="6" w:space="0" w:color="6F6E6F"/>
                    <w:left w:val="single" w:sz="6" w:space="0" w:color="6F6E6F"/>
                    <w:bottom w:val="single" w:sz="6" w:space="0" w:color="6F6E6F"/>
                  </w:tcBorders>
                </w:tcPr>
                <w:p w:rsidR="00BB3394" w:rsidRPr="00D137D3" w:rsidRDefault="00BB3394" w:rsidP="00E042C4">
                  <w:pPr>
                    <w:pStyle w:val="TableText"/>
                    <w:rPr>
                      <w:rFonts w:eastAsia="SimSun"/>
                      <w:lang w:val="en-IE"/>
                    </w:rPr>
                  </w:pPr>
                  <w:r w:rsidRPr="00D137D3">
                    <w:rPr>
                      <w:rFonts w:eastAsia="SimSun"/>
                      <w:lang w:val="en-IE"/>
                    </w:rPr>
                    <w:t>DD</w:t>
                  </w:r>
                  <w:ins w:id="119" w:author="Steve Lazouras" w:date="2016-05-31T12:46:00Z">
                    <w:r>
                      <w:rPr>
                        <w:rFonts w:eastAsia="SimSun"/>
                        <w:lang w:val="en-IE"/>
                      </w:rPr>
                      <w:t>/</w:t>
                    </w:r>
                  </w:ins>
                  <w:r w:rsidRPr="00D137D3">
                    <w:rPr>
                      <w:rFonts w:eastAsia="SimSun"/>
                      <w:lang w:val="en-IE"/>
                    </w:rPr>
                    <w:t>MM</w:t>
                  </w:r>
                  <w:ins w:id="120" w:author="Steve Lazouras" w:date="2016-05-31T12:46:00Z">
                    <w:r>
                      <w:rPr>
                        <w:rFonts w:eastAsia="SimSun"/>
                        <w:lang w:val="en-IE"/>
                      </w:rPr>
                      <w:t>/</w:t>
                    </w:r>
                  </w:ins>
                  <w:r w:rsidRPr="00D137D3">
                    <w:rPr>
                      <w:rFonts w:eastAsia="SimSun"/>
                      <w:lang w:val="en-IE"/>
                    </w:rPr>
                    <w:t>YYYY</w:t>
                  </w:r>
                </w:p>
              </w:tc>
            </w:tr>
            <w:tr w:rsidR="00BB3394" w:rsidRPr="00D137D3" w:rsidTr="00D137D3">
              <w:trPr>
                <w:trHeight w:val="249"/>
              </w:trPr>
              <w:tc>
                <w:tcPr>
                  <w:tcW w:w="0" w:type="auto"/>
                  <w:tcBorders>
                    <w:top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13</w:t>
                  </w:r>
                </w:p>
              </w:tc>
              <w:tc>
                <w:tcPr>
                  <w:tcW w:w="0" w:type="auto"/>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Maturity Date</w:t>
                  </w:r>
                </w:p>
              </w:tc>
              <w:tc>
                <w:tcPr>
                  <w:tcW w:w="0" w:type="auto"/>
                  <w:tcBorders>
                    <w:top w:val="single" w:sz="6" w:space="0" w:color="6F6E6F"/>
                    <w:left w:val="single" w:sz="6" w:space="0" w:color="6F6E6F"/>
                    <w:bottom w:val="single" w:sz="6" w:space="0" w:color="6F6E6F"/>
                    <w:right w:val="single" w:sz="6" w:space="0" w:color="6F6E6F"/>
                  </w:tcBorders>
                </w:tcPr>
                <w:p w:rsidR="00BB3394" w:rsidRPr="00D137D3" w:rsidRDefault="00BB3394" w:rsidP="006435D4">
                  <w:pPr>
                    <w:pStyle w:val="TableText"/>
                    <w:rPr>
                      <w:rFonts w:eastAsia="SimSun"/>
                      <w:lang w:val="en-IE"/>
                    </w:rPr>
                  </w:pPr>
                  <w:r w:rsidRPr="00D137D3">
                    <w:rPr>
                      <w:rFonts w:eastAsia="SimSun"/>
                      <w:lang w:val="en-IE"/>
                    </w:rPr>
                    <w:t>Maturity date</w:t>
                  </w:r>
                </w:p>
              </w:tc>
              <w:tc>
                <w:tcPr>
                  <w:tcW w:w="0" w:type="auto"/>
                  <w:tcBorders>
                    <w:top w:val="single" w:sz="6" w:space="0" w:color="6F6E6F"/>
                    <w:left w:val="single" w:sz="6" w:space="0" w:color="6F6E6F"/>
                    <w:bottom w:val="single" w:sz="6" w:space="0" w:color="6F6E6F"/>
                  </w:tcBorders>
                </w:tcPr>
                <w:p w:rsidR="00BB3394" w:rsidRPr="00D137D3" w:rsidRDefault="00BB3394" w:rsidP="00E042C4">
                  <w:pPr>
                    <w:pStyle w:val="TableText"/>
                    <w:rPr>
                      <w:rFonts w:eastAsia="SimSun"/>
                      <w:lang w:val="en-IE"/>
                    </w:rPr>
                  </w:pPr>
                  <w:commentRangeStart w:id="121"/>
                  <w:commentRangeStart w:id="122"/>
                  <w:r w:rsidRPr="00D137D3">
                    <w:rPr>
                      <w:rFonts w:eastAsia="SimSun"/>
                      <w:lang w:val="en-IE"/>
                    </w:rPr>
                    <w:t>DD</w:t>
                  </w:r>
                  <w:ins w:id="123" w:author="Steve Lazouras" w:date="2016-05-31T12:46:00Z">
                    <w:r>
                      <w:rPr>
                        <w:rFonts w:eastAsia="SimSun"/>
                        <w:lang w:val="en-IE"/>
                      </w:rPr>
                      <w:t>/</w:t>
                    </w:r>
                  </w:ins>
                  <w:r w:rsidRPr="00D137D3">
                    <w:rPr>
                      <w:rFonts w:eastAsia="SimSun"/>
                      <w:lang w:val="en-IE"/>
                    </w:rPr>
                    <w:t>MM</w:t>
                  </w:r>
                  <w:ins w:id="124" w:author="Steve Lazouras" w:date="2016-05-31T12:46:00Z">
                    <w:r>
                      <w:rPr>
                        <w:rFonts w:eastAsia="SimSun"/>
                        <w:lang w:val="en-IE"/>
                      </w:rPr>
                      <w:t>/</w:t>
                    </w:r>
                  </w:ins>
                  <w:r w:rsidRPr="00D137D3">
                    <w:rPr>
                      <w:rFonts w:eastAsia="SimSun"/>
                      <w:lang w:val="en-IE"/>
                    </w:rPr>
                    <w:t>YYYY</w:t>
                  </w:r>
                  <w:commentRangeEnd w:id="121"/>
                  <w:r>
                    <w:rPr>
                      <w:rStyle w:val="CommentReference"/>
                      <w:szCs w:val="16"/>
                      <w:lang w:eastAsia="ja-JP"/>
                    </w:rPr>
                    <w:commentReference w:id="121"/>
                  </w:r>
                  <w:commentRangeEnd w:id="122"/>
                  <w:r>
                    <w:rPr>
                      <w:rStyle w:val="CommentReference"/>
                      <w:lang w:eastAsia="ja-JP"/>
                    </w:rPr>
                    <w:commentReference w:id="122"/>
                  </w:r>
                </w:p>
              </w:tc>
            </w:tr>
            <w:tr w:rsidR="00BB3394" w:rsidRPr="00D137D3" w:rsidTr="00D137D3">
              <w:trPr>
                <w:trHeight w:val="249"/>
              </w:trPr>
              <w:tc>
                <w:tcPr>
                  <w:tcW w:w="0" w:type="auto"/>
                  <w:tcBorders>
                    <w:top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14</w:t>
                  </w:r>
                </w:p>
              </w:tc>
              <w:tc>
                <w:tcPr>
                  <w:tcW w:w="0" w:type="auto"/>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Fixed Amount</w:t>
                  </w:r>
                </w:p>
              </w:tc>
              <w:tc>
                <w:tcPr>
                  <w:tcW w:w="0" w:type="auto"/>
                  <w:tcBorders>
                    <w:top w:val="single" w:sz="6" w:space="0" w:color="6F6E6F"/>
                    <w:left w:val="single" w:sz="6" w:space="0" w:color="6F6E6F"/>
                    <w:bottom w:val="single" w:sz="6" w:space="0" w:color="6F6E6F"/>
                    <w:right w:val="single" w:sz="6" w:space="0" w:color="6F6E6F"/>
                  </w:tcBorders>
                </w:tcPr>
                <w:p w:rsidR="00BB3394" w:rsidRDefault="00BB3394" w:rsidP="006435D4">
                  <w:pPr>
                    <w:pStyle w:val="TableText"/>
                    <w:rPr>
                      <w:ins w:id="125" w:author="DJ846" w:date="2016-06-24T14:07:00Z"/>
                      <w:rFonts w:eastAsia="SimSun"/>
                      <w:lang w:val="en-IE"/>
                    </w:rPr>
                  </w:pPr>
                  <w:r w:rsidRPr="00D137D3">
                    <w:rPr>
                      <w:rFonts w:eastAsia="SimSun"/>
                      <w:lang w:val="en-IE"/>
                    </w:rPr>
                    <w:t>Amount for the leg referenced in field 8</w:t>
                  </w:r>
                </w:p>
                <w:p w:rsidR="00BB3394" w:rsidRPr="00D137D3" w:rsidRDefault="00BB3394" w:rsidP="006435D4">
                  <w:pPr>
                    <w:pStyle w:val="TableText"/>
                    <w:numPr>
                      <w:ins w:id="126" w:author="DJ846" w:date="2016-06-24T14:07:00Z"/>
                    </w:numPr>
                    <w:rPr>
                      <w:rFonts w:eastAsia="SimSun"/>
                      <w:lang w:val="en-IE"/>
                    </w:rPr>
                  </w:pPr>
                  <w:ins w:id="127" w:author="DJ846" w:date="2016-06-24T14:07:00Z">
                    <w:r>
                      <w:rPr>
                        <w:rFonts w:eastAsia="SimSun"/>
                        <w:lang w:val="en-IE"/>
                      </w:rPr>
                      <w:t>Figures must be in absolute value</w:t>
                    </w:r>
                  </w:ins>
                </w:p>
                <w:p w:rsidR="00BB3394" w:rsidRPr="00D137D3" w:rsidDel="00DB02C3" w:rsidRDefault="00BB3394" w:rsidP="006435D4">
                  <w:pPr>
                    <w:pStyle w:val="TableText"/>
                    <w:rPr>
                      <w:del w:id="128" w:author="DJ846" w:date="2016-06-24T14:06:00Z"/>
                      <w:rFonts w:eastAsia="SimSun"/>
                      <w:lang w:val="en-IE"/>
                    </w:rPr>
                  </w:pPr>
                  <w:commentRangeStart w:id="129"/>
                  <w:commentRangeStart w:id="130"/>
                  <w:del w:id="131" w:author="DJ846" w:date="2016-06-24T14:06:00Z">
                    <w:r w:rsidRPr="00D137D3" w:rsidDel="00DB02C3">
                      <w:rPr>
                        <w:rFonts w:eastAsia="SimSun"/>
                        <w:lang w:val="en-IE"/>
                      </w:rPr>
                      <w:delText>Amount sold must be displayed as a minus figure</w:delText>
                    </w:r>
                    <w:commentRangeEnd w:id="129"/>
                    <w:r w:rsidDel="00DB02C3">
                      <w:rPr>
                        <w:rStyle w:val="CommentReference"/>
                        <w:szCs w:val="16"/>
                        <w:lang w:eastAsia="ja-JP"/>
                      </w:rPr>
                      <w:commentReference w:id="129"/>
                    </w:r>
                  </w:del>
                  <w:commentRangeEnd w:id="130"/>
                  <w:r>
                    <w:rPr>
                      <w:rStyle w:val="CommentReference"/>
                      <w:lang w:eastAsia="ja-JP"/>
                    </w:rPr>
                    <w:commentReference w:id="130"/>
                  </w:r>
                </w:p>
                <w:p w:rsidR="00BB3394" w:rsidRPr="00D137D3" w:rsidRDefault="00BB3394" w:rsidP="006435D4">
                  <w:pPr>
                    <w:pStyle w:val="TableText"/>
                    <w:rPr>
                      <w:rFonts w:eastAsia="SimSun"/>
                      <w:lang w:val="en-IE"/>
                    </w:rPr>
                  </w:pPr>
                  <w:commentRangeStart w:id="132"/>
                  <w:commentRangeStart w:id="133"/>
                  <w:del w:id="134" w:author="DJ846" w:date="2016-06-24T14:06:00Z">
                    <w:r w:rsidRPr="00D137D3" w:rsidDel="00DB02C3">
                      <w:rPr>
                        <w:rFonts w:eastAsia="SimSun"/>
                        <w:lang w:val="en-IE"/>
                      </w:rPr>
                      <w:delText>A reversal of a sell must be a positive</w:delText>
                    </w:r>
                    <w:commentRangeEnd w:id="132"/>
                    <w:r w:rsidDel="00DB02C3">
                      <w:rPr>
                        <w:rStyle w:val="CommentReference"/>
                        <w:szCs w:val="16"/>
                        <w:lang w:eastAsia="ja-JP"/>
                      </w:rPr>
                      <w:commentReference w:id="132"/>
                    </w:r>
                  </w:del>
                  <w:commentRangeEnd w:id="133"/>
                  <w:r>
                    <w:rPr>
                      <w:rStyle w:val="CommentReference"/>
                      <w:lang w:eastAsia="ja-JP"/>
                    </w:rPr>
                    <w:commentReference w:id="133"/>
                  </w:r>
                </w:p>
              </w:tc>
              <w:tc>
                <w:tcPr>
                  <w:tcW w:w="0" w:type="auto"/>
                  <w:tcBorders>
                    <w:top w:val="single" w:sz="6" w:space="0" w:color="6F6E6F"/>
                    <w:left w:val="single" w:sz="6" w:space="0" w:color="6F6E6F"/>
                    <w:bottom w:val="single" w:sz="6" w:space="0" w:color="6F6E6F"/>
                  </w:tcBorders>
                </w:tcPr>
                <w:p w:rsidR="00BB3394" w:rsidRPr="00D137D3" w:rsidRDefault="00BB3394" w:rsidP="00E042C4">
                  <w:pPr>
                    <w:pStyle w:val="TableText"/>
                    <w:rPr>
                      <w:rFonts w:eastAsia="SimSun"/>
                      <w:lang w:val="en-IE"/>
                    </w:rPr>
                  </w:pPr>
                  <w:r w:rsidRPr="00D137D3">
                    <w:rPr>
                      <w:rFonts w:eastAsia="SimSun"/>
                      <w:lang w:val="en-IE"/>
                    </w:rPr>
                    <w:t>Numeric (2 decimal places)</w:t>
                  </w:r>
                </w:p>
              </w:tc>
            </w:tr>
            <w:tr w:rsidR="00BB3394" w:rsidRPr="00D137D3" w:rsidTr="00D137D3">
              <w:trPr>
                <w:trHeight w:val="249"/>
              </w:trPr>
              <w:tc>
                <w:tcPr>
                  <w:tcW w:w="0" w:type="auto"/>
                  <w:tcBorders>
                    <w:top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15</w:t>
                  </w:r>
                </w:p>
              </w:tc>
              <w:tc>
                <w:tcPr>
                  <w:tcW w:w="0" w:type="auto"/>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Client Spot Rate</w:t>
                  </w:r>
                </w:p>
              </w:tc>
              <w:tc>
                <w:tcPr>
                  <w:tcW w:w="0" w:type="auto"/>
                  <w:tcBorders>
                    <w:top w:val="single" w:sz="6" w:space="0" w:color="6F6E6F"/>
                    <w:left w:val="single" w:sz="6" w:space="0" w:color="6F6E6F"/>
                    <w:bottom w:val="single" w:sz="6" w:space="0" w:color="6F6E6F"/>
                    <w:right w:val="single" w:sz="6" w:space="0" w:color="6F6E6F"/>
                  </w:tcBorders>
                </w:tcPr>
                <w:p w:rsidR="00BB3394" w:rsidRPr="00D137D3" w:rsidRDefault="00BB3394" w:rsidP="006435D4">
                  <w:pPr>
                    <w:pStyle w:val="TableText"/>
                    <w:rPr>
                      <w:rFonts w:eastAsia="SimSun"/>
                      <w:lang w:val="en-IE"/>
                    </w:rPr>
                  </w:pPr>
                  <w:r w:rsidRPr="00D137D3">
                    <w:rPr>
                      <w:rFonts w:eastAsia="SimSun"/>
                      <w:lang w:val="en-IE"/>
                    </w:rPr>
                    <w:t>Spot rate</w:t>
                  </w:r>
                </w:p>
              </w:tc>
              <w:tc>
                <w:tcPr>
                  <w:tcW w:w="0" w:type="auto"/>
                  <w:tcBorders>
                    <w:top w:val="single" w:sz="6" w:space="0" w:color="6F6E6F"/>
                    <w:left w:val="single" w:sz="6" w:space="0" w:color="6F6E6F"/>
                    <w:bottom w:val="single" w:sz="6" w:space="0" w:color="6F6E6F"/>
                  </w:tcBorders>
                </w:tcPr>
                <w:p w:rsidR="00BB3394" w:rsidRPr="00D137D3" w:rsidRDefault="00BB3394" w:rsidP="000A3A80">
                  <w:pPr>
                    <w:pStyle w:val="TableText"/>
                    <w:rPr>
                      <w:rFonts w:eastAsia="SimSun"/>
                      <w:lang w:val="en-IE"/>
                    </w:rPr>
                  </w:pPr>
                  <w:r w:rsidRPr="00D137D3">
                    <w:rPr>
                      <w:rFonts w:eastAsia="SimSun"/>
                      <w:lang w:val="en-IE"/>
                    </w:rPr>
                    <w:t>Numeric (</w:t>
                  </w:r>
                  <w:del w:id="135" w:author="Steve Lazouras" w:date="2016-05-31T12:43:00Z">
                    <w:r w:rsidRPr="00D137D3" w:rsidDel="000A3A80">
                      <w:rPr>
                        <w:rFonts w:eastAsia="SimSun"/>
                        <w:lang w:val="en-IE"/>
                      </w:rPr>
                      <w:delText xml:space="preserve">6 </w:delText>
                    </w:r>
                  </w:del>
                  <w:ins w:id="136" w:author="Steve Lazouras" w:date="2016-05-31T12:43:00Z">
                    <w:r>
                      <w:rPr>
                        <w:rFonts w:eastAsia="SimSun"/>
                        <w:lang w:val="en-IE"/>
                      </w:rPr>
                      <w:t>4</w:t>
                    </w:r>
                    <w:r w:rsidRPr="00D137D3">
                      <w:rPr>
                        <w:rFonts w:eastAsia="SimSun"/>
                        <w:lang w:val="en-IE"/>
                      </w:rPr>
                      <w:t xml:space="preserve"> </w:t>
                    </w:r>
                  </w:ins>
                  <w:r w:rsidRPr="00D137D3">
                    <w:rPr>
                      <w:rFonts w:eastAsia="SimSun"/>
                      <w:lang w:val="en-IE"/>
                    </w:rPr>
                    <w:t>decimal places)</w:t>
                  </w:r>
                </w:p>
              </w:tc>
            </w:tr>
            <w:tr w:rsidR="00BB3394" w:rsidRPr="00D137D3" w:rsidTr="00D137D3">
              <w:trPr>
                <w:trHeight w:val="249"/>
              </w:trPr>
              <w:tc>
                <w:tcPr>
                  <w:tcW w:w="0" w:type="auto"/>
                  <w:tcBorders>
                    <w:top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16</w:t>
                  </w:r>
                </w:p>
              </w:tc>
              <w:tc>
                <w:tcPr>
                  <w:tcW w:w="0" w:type="auto"/>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Client All-In Points</w:t>
                  </w:r>
                </w:p>
              </w:tc>
              <w:tc>
                <w:tcPr>
                  <w:tcW w:w="0" w:type="auto"/>
                  <w:tcBorders>
                    <w:top w:val="single" w:sz="6" w:space="0" w:color="6F6E6F"/>
                    <w:left w:val="single" w:sz="6" w:space="0" w:color="6F6E6F"/>
                    <w:bottom w:val="single" w:sz="6" w:space="0" w:color="6F6E6F"/>
                    <w:right w:val="single" w:sz="6" w:space="0" w:color="6F6E6F"/>
                  </w:tcBorders>
                </w:tcPr>
                <w:p w:rsidR="00BB3394" w:rsidRPr="00D137D3" w:rsidRDefault="00BB3394" w:rsidP="006435D4">
                  <w:pPr>
                    <w:pStyle w:val="TableText"/>
                    <w:rPr>
                      <w:rFonts w:eastAsia="SimSun"/>
                      <w:lang w:val="en-IE"/>
                    </w:rPr>
                  </w:pPr>
                  <w:r w:rsidRPr="00D137D3">
                    <w:rPr>
                      <w:rFonts w:eastAsia="SimSun"/>
                      <w:lang w:val="en-IE"/>
                    </w:rPr>
                    <w:t>Margin taken by RBC</w:t>
                  </w:r>
                </w:p>
                <w:p w:rsidR="00BB3394" w:rsidRPr="00D137D3" w:rsidRDefault="00BB3394" w:rsidP="006435D4">
                  <w:pPr>
                    <w:pStyle w:val="TableText"/>
                    <w:rPr>
                      <w:rFonts w:eastAsia="SimSun"/>
                      <w:lang w:val="en-IE"/>
                    </w:rPr>
                  </w:pPr>
                  <w:r w:rsidRPr="00D137D3">
                    <w:rPr>
                      <w:rFonts w:eastAsia="SimSun"/>
                      <w:lang w:val="en-IE"/>
                    </w:rPr>
                    <w:t>Note: RBC only take a margin on the hedging roll over trades, so on most dates the value in this field will be 0</w:t>
                  </w:r>
                </w:p>
              </w:tc>
              <w:tc>
                <w:tcPr>
                  <w:tcW w:w="0" w:type="auto"/>
                  <w:tcBorders>
                    <w:top w:val="single" w:sz="6" w:space="0" w:color="6F6E6F"/>
                    <w:left w:val="single" w:sz="6" w:space="0" w:color="6F6E6F"/>
                    <w:bottom w:val="single" w:sz="6" w:space="0" w:color="6F6E6F"/>
                  </w:tcBorders>
                </w:tcPr>
                <w:p w:rsidR="00BB3394" w:rsidRPr="00D137D3" w:rsidRDefault="00BB3394" w:rsidP="000A3A80">
                  <w:pPr>
                    <w:pStyle w:val="TableText"/>
                    <w:rPr>
                      <w:rFonts w:eastAsia="SimSun"/>
                      <w:lang w:val="en-IE"/>
                    </w:rPr>
                  </w:pPr>
                  <w:r w:rsidRPr="00D137D3">
                    <w:rPr>
                      <w:rFonts w:eastAsia="SimSun"/>
                      <w:lang w:val="en-IE"/>
                    </w:rPr>
                    <w:t>Numeric (</w:t>
                  </w:r>
                  <w:del w:id="137" w:author="Steve Lazouras" w:date="2016-05-31T12:43:00Z">
                    <w:r w:rsidRPr="00D137D3" w:rsidDel="000A3A80">
                      <w:rPr>
                        <w:rFonts w:eastAsia="SimSun"/>
                        <w:lang w:val="en-IE"/>
                      </w:rPr>
                      <w:delText xml:space="preserve">6 </w:delText>
                    </w:r>
                  </w:del>
                  <w:ins w:id="138" w:author="Steve Lazouras" w:date="2016-05-31T12:43:00Z">
                    <w:r>
                      <w:rPr>
                        <w:rFonts w:eastAsia="SimSun"/>
                        <w:lang w:val="en-IE"/>
                      </w:rPr>
                      <w:t>4</w:t>
                    </w:r>
                    <w:r w:rsidRPr="00D137D3">
                      <w:rPr>
                        <w:rFonts w:eastAsia="SimSun"/>
                        <w:lang w:val="en-IE"/>
                      </w:rPr>
                      <w:t xml:space="preserve"> </w:t>
                    </w:r>
                  </w:ins>
                  <w:r w:rsidRPr="00D137D3">
                    <w:rPr>
                      <w:rFonts w:eastAsia="SimSun"/>
                      <w:lang w:val="en-IE"/>
                    </w:rPr>
                    <w:t>decimal places)</w:t>
                  </w:r>
                </w:p>
              </w:tc>
            </w:tr>
            <w:tr w:rsidR="00BB3394" w:rsidRPr="00D137D3" w:rsidTr="00D137D3">
              <w:trPr>
                <w:trHeight w:val="249"/>
              </w:trPr>
              <w:tc>
                <w:tcPr>
                  <w:tcW w:w="0" w:type="auto"/>
                  <w:tcBorders>
                    <w:top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17</w:t>
                  </w:r>
                </w:p>
              </w:tc>
              <w:tc>
                <w:tcPr>
                  <w:tcW w:w="0" w:type="auto"/>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Client All-In Rate</w:t>
                  </w:r>
                </w:p>
              </w:tc>
              <w:tc>
                <w:tcPr>
                  <w:tcW w:w="0" w:type="auto"/>
                  <w:tcBorders>
                    <w:top w:val="single" w:sz="6" w:space="0" w:color="6F6E6F"/>
                    <w:left w:val="single" w:sz="6" w:space="0" w:color="6F6E6F"/>
                    <w:bottom w:val="single" w:sz="6" w:space="0" w:color="6F6E6F"/>
                    <w:right w:val="single" w:sz="6" w:space="0" w:color="6F6E6F"/>
                  </w:tcBorders>
                </w:tcPr>
                <w:p w:rsidR="00BB3394" w:rsidRPr="00D137D3" w:rsidRDefault="00BB3394" w:rsidP="006435D4">
                  <w:pPr>
                    <w:pStyle w:val="TableText"/>
                    <w:rPr>
                      <w:rFonts w:eastAsia="SimSun"/>
                      <w:lang w:val="en-IE"/>
                    </w:rPr>
                  </w:pPr>
                  <w:r w:rsidRPr="00D137D3">
                    <w:rPr>
                      <w:rFonts w:eastAsia="SimSun"/>
                      <w:lang w:val="en-IE"/>
                    </w:rPr>
                    <w:t>Final rate applied to the trade</w:t>
                  </w:r>
                </w:p>
              </w:tc>
              <w:tc>
                <w:tcPr>
                  <w:tcW w:w="0" w:type="auto"/>
                  <w:tcBorders>
                    <w:top w:val="single" w:sz="6" w:space="0" w:color="6F6E6F"/>
                    <w:left w:val="single" w:sz="6" w:space="0" w:color="6F6E6F"/>
                    <w:bottom w:val="single" w:sz="6" w:space="0" w:color="6F6E6F"/>
                  </w:tcBorders>
                </w:tcPr>
                <w:p w:rsidR="00BB3394" w:rsidRPr="00D137D3" w:rsidRDefault="00BB3394" w:rsidP="000A3A80">
                  <w:pPr>
                    <w:pStyle w:val="TableText"/>
                    <w:rPr>
                      <w:rFonts w:eastAsia="SimSun"/>
                      <w:lang w:val="en-IE"/>
                    </w:rPr>
                  </w:pPr>
                  <w:r w:rsidRPr="00D137D3">
                    <w:rPr>
                      <w:rFonts w:eastAsia="SimSun"/>
                      <w:lang w:val="en-IE"/>
                    </w:rPr>
                    <w:t>Numeric (</w:t>
                  </w:r>
                  <w:del w:id="139" w:author="Steve Lazouras" w:date="2016-05-31T12:43:00Z">
                    <w:r w:rsidRPr="00D137D3" w:rsidDel="000A3A80">
                      <w:rPr>
                        <w:rFonts w:eastAsia="SimSun"/>
                        <w:lang w:val="en-IE"/>
                      </w:rPr>
                      <w:delText xml:space="preserve">6 </w:delText>
                    </w:r>
                  </w:del>
                  <w:ins w:id="140" w:author="Steve Lazouras" w:date="2016-05-31T12:43:00Z">
                    <w:r>
                      <w:rPr>
                        <w:rFonts w:eastAsia="SimSun"/>
                        <w:lang w:val="en-IE"/>
                      </w:rPr>
                      <w:t>4</w:t>
                    </w:r>
                    <w:r w:rsidRPr="00D137D3">
                      <w:rPr>
                        <w:rFonts w:eastAsia="SimSun"/>
                        <w:lang w:val="en-IE"/>
                      </w:rPr>
                      <w:t xml:space="preserve"> </w:t>
                    </w:r>
                  </w:ins>
                  <w:r w:rsidRPr="00D137D3">
                    <w:rPr>
                      <w:rFonts w:eastAsia="SimSun"/>
                      <w:lang w:val="en-IE"/>
                    </w:rPr>
                    <w:t>decimal places)</w:t>
                  </w:r>
                </w:p>
              </w:tc>
            </w:tr>
            <w:tr w:rsidR="00BB3394" w:rsidRPr="00D137D3" w:rsidTr="00D137D3">
              <w:trPr>
                <w:trHeight w:val="249"/>
              </w:trPr>
              <w:tc>
                <w:tcPr>
                  <w:tcW w:w="0" w:type="auto"/>
                  <w:tcBorders>
                    <w:top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18</w:t>
                  </w:r>
                </w:p>
              </w:tc>
              <w:tc>
                <w:tcPr>
                  <w:tcW w:w="0" w:type="auto"/>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Contra Amount</w:t>
                  </w:r>
                </w:p>
              </w:tc>
              <w:tc>
                <w:tcPr>
                  <w:tcW w:w="0" w:type="auto"/>
                  <w:tcBorders>
                    <w:top w:val="single" w:sz="6" w:space="0" w:color="6F6E6F"/>
                    <w:left w:val="single" w:sz="6" w:space="0" w:color="6F6E6F"/>
                    <w:bottom w:val="single" w:sz="6" w:space="0" w:color="6F6E6F"/>
                    <w:right w:val="single" w:sz="6" w:space="0" w:color="6F6E6F"/>
                  </w:tcBorders>
                </w:tcPr>
                <w:p w:rsidR="00BB3394" w:rsidRDefault="00BB3394" w:rsidP="00DB02C3">
                  <w:pPr>
                    <w:pStyle w:val="TableText"/>
                    <w:numPr>
                      <w:ins w:id="141" w:author="DJ846" w:date="2016-06-24T14:07:00Z"/>
                    </w:numPr>
                    <w:rPr>
                      <w:ins w:id="142" w:author="DJ846" w:date="2016-06-24T14:07:00Z"/>
                      <w:rFonts w:eastAsia="SimSun"/>
                      <w:lang w:val="en-IE"/>
                    </w:rPr>
                  </w:pPr>
                  <w:r w:rsidRPr="00D137D3">
                    <w:rPr>
                      <w:rFonts w:eastAsia="SimSun"/>
                      <w:lang w:val="en-IE"/>
                    </w:rPr>
                    <w:t>Amount for the leg referenced in field 9</w:t>
                  </w:r>
                </w:p>
                <w:p w:rsidR="00BB3394" w:rsidRPr="00D137D3" w:rsidRDefault="00BB3394" w:rsidP="00E42876">
                  <w:pPr>
                    <w:pStyle w:val="TableText"/>
                    <w:numPr>
                      <w:ins w:id="143" w:author="DJ846" w:date="2016-06-24T14:07:00Z"/>
                    </w:numPr>
                    <w:rPr>
                      <w:rFonts w:eastAsia="SimSun"/>
                      <w:lang w:val="en-IE"/>
                    </w:rPr>
                  </w:pPr>
                  <w:ins w:id="144" w:author="DJ846" w:date="2016-06-24T14:07:00Z">
                    <w:r>
                      <w:rPr>
                        <w:rFonts w:eastAsia="SimSun"/>
                        <w:lang w:val="en-IE"/>
                      </w:rPr>
                      <w:t>Figures must be in absolute value</w:t>
                    </w:r>
                  </w:ins>
                </w:p>
                <w:p w:rsidR="00BB3394" w:rsidRPr="00D137D3" w:rsidDel="00DB02C3" w:rsidRDefault="00BB3394" w:rsidP="00A064D8">
                  <w:pPr>
                    <w:pStyle w:val="TableText"/>
                    <w:rPr>
                      <w:del w:id="145" w:author="DJ846" w:date="2016-06-24T14:07:00Z"/>
                      <w:rFonts w:eastAsia="SimSun"/>
                      <w:lang w:val="en-IE"/>
                    </w:rPr>
                  </w:pPr>
                  <w:commentRangeStart w:id="146"/>
                  <w:commentRangeStart w:id="147"/>
                  <w:del w:id="148" w:author="DJ846" w:date="2016-06-24T14:07:00Z">
                    <w:r w:rsidRPr="00D137D3" w:rsidDel="00DB02C3">
                      <w:rPr>
                        <w:rFonts w:eastAsia="SimSun"/>
                        <w:lang w:val="en-IE"/>
                      </w:rPr>
                      <w:delText>Amount sold must be displayed as a minus figure</w:delText>
                    </w:r>
                    <w:commentRangeEnd w:id="146"/>
                    <w:r w:rsidDel="00DB02C3">
                      <w:rPr>
                        <w:rStyle w:val="CommentReference"/>
                        <w:szCs w:val="16"/>
                        <w:lang w:eastAsia="ja-JP"/>
                      </w:rPr>
                      <w:commentReference w:id="146"/>
                    </w:r>
                  </w:del>
                  <w:commentRangeEnd w:id="147"/>
                  <w:r>
                    <w:rPr>
                      <w:rStyle w:val="CommentReference"/>
                      <w:lang w:eastAsia="ja-JP"/>
                    </w:rPr>
                    <w:commentReference w:id="147"/>
                  </w:r>
                </w:p>
                <w:p w:rsidR="00BB3394" w:rsidRPr="00D137D3" w:rsidRDefault="00BB3394" w:rsidP="00A064D8">
                  <w:pPr>
                    <w:pStyle w:val="TableText"/>
                    <w:rPr>
                      <w:rFonts w:eastAsia="SimSun"/>
                      <w:lang w:val="en-IE"/>
                    </w:rPr>
                  </w:pPr>
                  <w:commentRangeStart w:id="149"/>
                  <w:commentRangeStart w:id="150"/>
                  <w:del w:id="151" w:author="DJ846" w:date="2016-06-24T14:07:00Z">
                    <w:r w:rsidRPr="00D137D3" w:rsidDel="00DB02C3">
                      <w:rPr>
                        <w:rFonts w:eastAsia="SimSun"/>
                        <w:lang w:val="en-IE"/>
                      </w:rPr>
                      <w:delText>A reversal of a sell must be a positive</w:delText>
                    </w:r>
                    <w:commentRangeEnd w:id="149"/>
                    <w:r w:rsidDel="00DB02C3">
                      <w:rPr>
                        <w:rStyle w:val="CommentReference"/>
                        <w:szCs w:val="16"/>
                        <w:lang w:eastAsia="ja-JP"/>
                      </w:rPr>
                      <w:commentReference w:id="149"/>
                    </w:r>
                  </w:del>
                  <w:commentRangeEnd w:id="150"/>
                  <w:r>
                    <w:rPr>
                      <w:rStyle w:val="CommentReference"/>
                      <w:lang w:eastAsia="ja-JP"/>
                    </w:rPr>
                    <w:commentReference w:id="150"/>
                  </w:r>
                </w:p>
              </w:tc>
              <w:tc>
                <w:tcPr>
                  <w:tcW w:w="0" w:type="auto"/>
                  <w:tcBorders>
                    <w:top w:val="single" w:sz="6" w:space="0" w:color="6F6E6F"/>
                    <w:left w:val="single" w:sz="6" w:space="0" w:color="6F6E6F"/>
                    <w:bottom w:val="single" w:sz="6" w:space="0" w:color="6F6E6F"/>
                  </w:tcBorders>
                </w:tcPr>
                <w:p w:rsidR="00BB3394" w:rsidRPr="00D137D3" w:rsidRDefault="00BB3394" w:rsidP="009C7F8A">
                  <w:pPr>
                    <w:pStyle w:val="TableText"/>
                    <w:rPr>
                      <w:rFonts w:eastAsia="SimSun"/>
                      <w:lang w:val="en-IE"/>
                    </w:rPr>
                  </w:pPr>
                  <w:r w:rsidRPr="00D137D3">
                    <w:rPr>
                      <w:rFonts w:eastAsia="SimSun"/>
                      <w:lang w:val="en-IE"/>
                    </w:rPr>
                    <w:t>Numeric (2 decimal places)</w:t>
                  </w:r>
                </w:p>
              </w:tc>
            </w:tr>
            <w:tr w:rsidR="00BB3394" w:rsidRPr="00D137D3" w:rsidTr="00D137D3">
              <w:trPr>
                <w:trHeight w:val="249"/>
              </w:trPr>
              <w:tc>
                <w:tcPr>
                  <w:tcW w:w="0" w:type="auto"/>
                  <w:tcBorders>
                    <w:top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19</w:t>
                  </w:r>
                </w:p>
              </w:tc>
              <w:tc>
                <w:tcPr>
                  <w:tcW w:w="0" w:type="auto"/>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Status</w:t>
                  </w:r>
                </w:p>
              </w:tc>
              <w:tc>
                <w:tcPr>
                  <w:tcW w:w="0" w:type="auto"/>
                  <w:tcBorders>
                    <w:top w:val="single" w:sz="6" w:space="0" w:color="6F6E6F"/>
                    <w:left w:val="single" w:sz="6" w:space="0" w:color="6F6E6F"/>
                    <w:bottom w:val="single" w:sz="6" w:space="0" w:color="6F6E6F"/>
                    <w:right w:val="single" w:sz="6" w:space="0" w:color="6F6E6F"/>
                  </w:tcBorders>
                </w:tcPr>
                <w:p w:rsidR="00BB3394" w:rsidRPr="00D137D3" w:rsidRDefault="00BB3394" w:rsidP="006435D4">
                  <w:pPr>
                    <w:pStyle w:val="TableText"/>
                    <w:rPr>
                      <w:rFonts w:eastAsia="SimSun"/>
                      <w:lang w:val="en-IE"/>
                    </w:rPr>
                  </w:pPr>
                  <w:r w:rsidRPr="00D137D3">
                    <w:rPr>
                      <w:rFonts w:eastAsia="SimSun"/>
                      <w:lang w:val="en-IE"/>
                    </w:rPr>
                    <w:t>Status of the FX</w:t>
                  </w:r>
                </w:p>
              </w:tc>
              <w:tc>
                <w:tcPr>
                  <w:tcW w:w="0" w:type="auto"/>
                  <w:tcBorders>
                    <w:top w:val="single" w:sz="6" w:space="0" w:color="6F6E6F"/>
                    <w:left w:val="single" w:sz="6" w:space="0" w:color="6F6E6F"/>
                    <w:bottom w:val="single" w:sz="6" w:space="0" w:color="6F6E6F"/>
                  </w:tcBorders>
                </w:tcPr>
                <w:p w:rsidR="00BB3394" w:rsidRPr="00D137D3" w:rsidRDefault="00BB3394" w:rsidP="009C7F8A">
                  <w:pPr>
                    <w:pStyle w:val="TableText"/>
                    <w:rPr>
                      <w:rFonts w:eastAsia="SimSun"/>
                      <w:lang w:val="en-IE"/>
                    </w:rPr>
                  </w:pPr>
                  <w:r w:rsidRPr="00D137D3">
                    <w:rPr>
                      <w:rFonts w:eastAsia="SimSun"/>
                      <w:lang w:val="en-IE"/>
                    </w:rPr>
                    <w:t>Alpha</w:t>
                  </w:r>
                </w:p>
              </w:tc>
            </w:tr>
            <w:tr w:rsidR="00BB3394" w:rsidRPr="00D137D3" w:rsidTr="00D137D3">
              <w:trPr>
                <w:trHeight w:val="249"/>
              </w:trPr>
              <w:tc>
                <w:tcPr>
                  <w:tcW w:w="0" w:type="auto"/>
                  <w:tcBorders>
                    <w:top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20</w:t>
                  </w:r>
                </w:p>
              </w:tc>
              <w:tc>
                <w:tcPr>
                  <w:tcW w:w="0" w:type="auto"/>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Mandated Execution Time</w:t>
                  </w:r>
                </w:p>
              </w:tc>
              <w:tc>
                <w:tcPr>
                  <w:tcW w:w="0" w:type="auto"/>
                  <w:tcBorders>
                    <w:top w:val="single" w:sz="6" w:space="0" w:color="6F6E6F"/>
                    <w:left w:val="single" w:sz="6" w:space="0" w:color="6F6E6F"/>
                    <w:bottom w:val="single" w:sz="6" w:space="0" w:color="6F6E6F"/>
                    <w:right w:val="single" w:sz="6" w:space="0" w:color="6F6E6F"/>
                  </w:tcBorders>
                </w:tcPr>
                <w:p w:rsidR="00BB3394" w:rsidRPr="00D137D3" w:rsidRDefault="00BB3394" w:rsidP="006435D4">
                  <w:pPr>
                    <w:pStyle w:val="TableText"/>
                    <w:rPr>
                      <w:rFonts w:eastAsia="SimSun"/>
                      <w:lang w:val="en-IE"/>
                    </w:rPr>
                  </w:pPr>
                  <w:r w:rsidRPr="00D137D3">
                    <w:rPr>
                      <w:rFonts w:eastAsia="SimSun"/>
                      <w:lang w:val="en-IE"/>
                    </w:rPr>
                    <w:t xml:space="preserve">Indicates the time at which the FX is placed. </w:t>
                  </w:r>
                </w:p>
                <w:p w:rsidR="00BB3394" w:rsidRPr="00D137D3" w:rsidRDefault="00BB3394" w:rsidP="006435D4">
                  <w:pPr>
                    <w:pStyle w:val="TableText"/>
                    <w:rPr>
                      <w:rFonts w:eastAsia="SimSun"/>
                      <w:lang w:val="en-IE"/>
                    </w:rPr>
                  </w:pPr>
                </w:p>
                <w:p w:rsidR="00BB3394" w:rsidRPr="00D137D3" w:rsidRDefault="00BB3394" w:rsidP="006435D4">
                  <w:pPr>
                    <w:pStyle w:val="TableText"/>
                    <w:rPr>
                      <w:rFonts w:eastAsia="SimSun"/>
                      <w:lang w:val="en-IE"/>
                    </w:rPr>
                  </w:pPr>
                  <w:r w:rsidRPr="00D137D3">
                    <w:rPr>
                      <w:rFonts w:eastAsia="SimSun"/>
                      <w:lang w:val="en-IE"/>
                    </w:rPr>
                    <w:t xml:space="preserve">Based on the current setup the 4pm GMT rate is used – as a result the field records a time of 5pm CET </w:t>
                  </w:r>
                </w:p>
              </w:tc>
              <w:tc>
                <w:tcPr>
                  <w:tcW w:w="0" w:type="auto"/>
                  <w:tcBorders>
                    <w:top w:val="single" w:sz="6" w:space="0" w:color="6F6E6F"/>
                    <w:left w:val="single" w:sz="6" w:space="0" w:color="6F6E6F"/>
                    <w:bottom w:val="single" w:sz="6" w:space="0" w:color="6F6E6F"/>
                  </w:tcBorders>
                </w:tcPr>
                <w:p w:rsidR="00BB3394" w:rsidRPr="00D137D3" w:rsidRDefault="00BB3394" w:rsidP="009C7F8A">
                  <w:pPr>
                    <w:pStyle w:val="TableText"/>
                    <w:rPr>
                      <w:rFonts w:eastAsia="SimSun"/>
                      <w:lang w:val="en-IE"/>
                    </w:rPr>
                  </w:pPr>
                  <w:r w:rsidRPr="00D137D3">
                    <w:rPr>
                      <w:rFonts w:eastAsia="SimSun"/>
                      <w:lang w:val="en-IE"/>
                    </w:rPr>
                    <w:t>HH:SS</w:t>
                  </w:r>
                </w:p>
              </w:tc>
            </w:tr>
            <w:tr w:rsidR="00BB3394" w:rsidRPr="00D137D3" w:rsidTr="00D137D3">
              <w:trPr>
                <w:trHeight w:val="249"/>
              </w:trPr>
              <w:tc>
                <w:tcPr>
                  <w:tcW w:w="0" w:type="auto"/>
                  <w:tcBorders>
                    <w:top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21</w:t>
                  </w:r>
                </w:p>
              </w:tc>
              <w:tc>
                <w:tcPr>
                  <w:tcW w:w="0" w:type="auto"/>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External Fund Identifier</w:t>
                  </w:r>
                </w:p>
              </w:tc>
              <w:tc>
                <w:tcPr>
                  <w:tcW w:w="0" w:type="auto"/>
                  <w:tcBorders>
                    <w:top w:val="single" w:sz="6" w:space="0" w:color="6F6E6F"/>
                    <w:left w:val="single" w:sz="6" w:space="0" w:color="6F6E6F"/>
                    <w:bottom w:val="single" w:sz="6" w:space="0" w:color="6F6E6F"/>
                    <w:right w:val="single" w:sz="6" w:space="0" w:color="6F6E6F"/>
                  </w:tcBorders>
                </w:tcPr>
                <w:p w:rsidR="00BB3394" w:rsidRPr="00D137D3" w:rsidRDefault="00BB3394" w:rsidP="006435D4">
                  <w:pPr>
                    <w:pStyle w:val="TableText"/>
                    <w:rPr>
                      <w:rFonts w:eastAsia="SimSun"/>
                      <w:lang w:val="en-IE"/>
                    </w:rPr>
                  </w:pPr>
                  <w:r w:rsidRPr="00D137D3">
                    <w:rPr>
                      <w:rFonts w:eastAsia="SimSun"/>
                      <w:lang w:val="en-IE"/>
                    </w:rPr>
                    <w:t>New common fund accounting and custody identifier required by Mediolanum. This is the new id referenced in OPR7 and OPR8 above.</w:t>
                  </w:r>
                </w:p>
                <w:p w:rsidR="00BB3394" w:rsidRPr="00D137D3" w:rsidRDefault="00BB3394" w:rsidP="006435D4">
                  <w:pPr>
                    <w:pStyle w:val="TableText"/>
                    <w:rPr>
                      <w:rFonts w:eastAsia="SimSun"/>
                      <w:lang w:val="en-IE"/>
                    </w:rPr>
                  </w:pPr>
                </w:p>
                <w:p w:rsidR="00BB3394" w:rsidRPr="00D137D3" w:rsidRDefault="00BB3394" w:rsidP="006435D4">
                  <w:pPr>
                    <w:pStyle w:val="TableText"/>
                    <w:rPr>
                      <w:rFonts w:eastAsia="SimSun"/>
                      <w:lang w:val="en-IE"/>
                    </w:rPr>
                  </w:pPr>
                  <w:r w:rsidRPr="00D137D3">
                    <w:rPr>
                      <w:rFonts w:eastAsia="SimSun"/>
                      <w:lang w:val="en-IE"/>
                    </w:rPr>
                    <w:t xml:space="preserve">This value will be stored in the Investment Manager ID field on the Fund Setup screen. </w:t>
                  </w:r>
                </w:p>
                <w:p w:rsidR="00BB3394" w:rsidRPr="00D137D3" w:rsidRDefault="00BB3394" w:rsidP="006435D4">
                  <w:pPr>
                    <w:pStyle w:val="TableText"/>
                    <w:rPr>
                      <w:rFonts w:eastAsia="SimSun"/>
                      <w:lang w:val="en-IE"/>
                    </w:rPr>
                  </w:pPr>
                </w:p>
                <w:p w:rsidR="00BB3394" w:rsidRPr="00D137D3" w:rsidRDefault="00BB3394" w:rsidP="006435D4">
                  <w:pPr>
                    <w:pStyle w:val="TableText"/>
                    <w:rPr>
                      <w:rFonts w:eastAsia="SimSun"/>
                      <w:lang w:val="en-IE"/>
                    </w:rPr>
                  </w:pPr>
                  <w:r w:rsidRPr="00D137D3">
                    <w:rPr>
                      <w:rFonts w:eastAsia="SimSun"/>
                      <w:lang w:val="en-IE"/>
                    </w:rPr>
                    <w:t xml:space="preserve">Please refer to Appendix 2 for a screenshot and Appendix 1 for a full list of the codes to be stored in this field. </w:t>
                  </w:r>
                </w:p>
              </w:tc>
              <w:tc>
                <w:tcPr>
                  <w:tcW w:w="0" w:type="auto"/>
                  <w:tcBorders>
                    <w:top w:val="single" w:sz="6" w:space="0" w:color="6F6E6F"/>
                    <w:left w:val="single" w:sz="6" w:space="0" w:color="6F6E6F"/>
                    <w:bottom w:val="single" w:sz="6" w:space="0" w:color="6F6E6F"/>
                  </w:tcBorders>
                </w:tcPr>
                <w:p w:rsidR="00BB3394" w:rsidRPr="00D137D3" w:rsidRDefault="00BB3394" w:rsidP="009C7F8A">
                  <w:pPr>
                    <w:pStyle w:val="TableText"/>
                    <w:rPr>
                      <w:rFonts w:eastAsia="SimSun"/>
                      <w:lang w:val="en-IE"/>
                    </w:rPr>
                  </w:pPr>
                  <w:r w:rsidRPr="00D137D3">
                    <w:rPr>
                      <w:rFonts w:eastAsia="SimSun"/>
                      <w:lang w:val="en-IE"/>
                    </w:rPr>
                    <w:t>Alpha Numeric</w:t>
                  </w:r>
                </w:p>
              </w:tc>
            </w:tr>
            <w:tr w:rsidR="00BB3394" w:rsidRPr="00D137D3" w:rsidTr="00D137D3">
              <w:trPr>
                <w:trHeight w:val="249"/>
              </w:trPr>
              <w:tc>
                <w:tcPr>
                  <w:tcW w:w="0" w:type="auto"/>
                  <w:tcBorders>
                    <w:top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22</w:t>
                  </w:r>
                  <w:bookmarkStart w:id="152" w:name="_GoBack"/>
                  <w:bookmarkEnd w:id="152"/>
                </w:p>
              </w:tc>
              <w:tc>
                <w:tcPr>
                  <w:tcW w:w="0" w:type="auto"/>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Fees Currency</w:t>
                  </w:r>
                </w:p>
              </w:tc>
              <w:tc>
                <w:tcPr>
                  <w:tcW w:w="0" w:type="auto"/>
                  <w:tcBorders>
                    <w:top w:val="single" w:sz="6" w:space="0" w:color="6F6E6F"/>
                    <w:left w:val="single" w:sz="6" w:space="0" w:color="6F6E6F"/>
                    <w:bottom w:val="single" w:sz="6" w:space="0" w:color="6F6E6F"/>
                    <w:right w:val="single" w:sz="6" w:space="0" w:color="6F6E6F"/>
                  </w:tcBorders>
                </w:tcPr>
                <w:p w:rsidR="00BB3394" w:rsidRDefault="00BB3394" w:rsidP="006435D4">
                  <w:pPr>
                    <w:pStyle w:val="TableText"/>
                    <w:rPr>
                      <w:ins w:id="153" w:author="DJ846" w:date="2016-07-15T15:09:00Z"/>
                      <w:rFonts w:eastAsia="SimSun"/>
                      <w:lang w:val="en-IE"/>
                    </w:rPr>
                  </w:pPr>
                  <w:r w:rsidRPr="00D137D3">
                    <w:rPr>
                      <w:rFonts w:eastAsia="SimSun"/>
                      <w:lang w:val="en-IE"/>
                    </w:rPr>
                    <w:t xml:space="preserve">ISO currency code of the fees quoted in field 23. This will be expressed in EUR, which in Mediolanum’s case will always be the contra currency / base currency of the fund. </w:t>
                  </w:r>
                </w:p>
                <w:p w:rsidR="00BB3394" w:rsidRPr="00D137D3" w:rsidRDefault="00BB3394" w:rsidP="006435D4">
                  <w:pPr>
                    <w:pStyle w:val="TableText"/>
                    <w:numPr>
                      <w:ins w:id="154" w:author="DJ846" w:date="2016-07-15T15:09:00Z"/>
                    </w:numPr>
                    <w:rPr>
                      <w:rFonts w:eastAsia="SimSun"/>
                      <w:lang w:val="en-IE"/>
                    </w:rPr>
                  </w:pPr>
                  <w:ins w:id="155" w:author="DJ846" w:date="2016-07-15T15:09:00Z">
                    <w:r>
                      <w:rPr>
                        <w:rFonts w:eastAsia="SimSun"/>
                        <w:lang w:val="en-IE"/>
                      </w:rPr>
                      <w:t xml:space="preserve">Currency must always be quoted even if the figure is 0. </w:t>
                    </w:r>
                  </w:ins>
                </w:p>
              </w:tc>
              <w:tc>
                <w:tcPr>
                  <w:tcW w:w="0" w:type="auto"/>
                  <w:tcBorders>
                    <w:top w:val="single" w:sz="6" w:space="0" w:color="6F6E6F"/>
                    <w:left w:val="single" w:sz="6" w:space="0" w:color="6F6E6F"/>
                    <w:bottom w:val="single" w:sz="6" w:space="0" w:color="6F6E6F"/>
                  </w:tcBorders>
                </w:tcPr>
                <w:p w:rsidR="00BB3394" w:rsidRPr="00D137D3" w:rsidRDefault="00BB3394" w:rsidP="009C7F8A">
                  <w:pPr>
                    <w:pStyle w:val="TableText"/>
                    <w:rPr>
                      <w:rFonts w:eastAsia="SimSun"/>
                      <w:lang w:val="en-IE"/>
                    </w:rPr>
                  </w:pPr>
                  <w:r w:rsidRPr="00D137D3">
                    <w:rPr>
                      <w:rFonts w:eastAsia="SimSun"/>
                      <w:lang w:val="en-IE"/>
                    </w:rPr>
                    <w:t>Numeric (2 decimal places)</w:t>
                  </w:r>
                </w:p>
              </w:tc>
            </w:tr>
            <w:tr w:rsidR="00BB3394" w:rsidRPr="00D137D3" w:rsidTr="00D137D3">
              <w:trPr>
                <w:trHeight w:val="249"/>
              </w:trPr>
              <w:tc>
                <w:tcPr>
                  <w:tcW w:w="0" w:type="auto"/>
                  <w:tcBorders>
                    <w:top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22</w:t>
                  </w:r>
                </w:p>
              </w:tc>
              <w:tc>
                <w:tcPr>
                  <w:tcW w:w="0" w:type="auto"/>
                  <w:tcBorders>
                    <w:top w:val="single" w:sz="6" w:space="0" w:color="6F6E6F"/>
                    <w:left w:val="single" w:sz="6" w:space="0" w:color="6F6E6F"/>
                    <w:bottom w:val="single" w:sz="6" w:space="0" w:color="6F6E6F"/>
                    <w:right w:val="single" w:sz="6" w:space="0" w:color="6F6E6F"/>
                  </w:tcBorders>
                </w:tcPr>
                <w:p w:rsidR="00BB3394" w:rsidRPr="00D137D3" w:rsidRDefault="00BB3394" w:rsidP="00E042C4">
                  <w:pPr>
                    <w:pStyle w:val="TableText"/>
                    <w:rPr>
                      <w:rFonts w:eastAsia="SimSun"/>
                      <w:lang w:val="en-IE"/>
                    </w:rPr>
                  </w:pPr>
                  <w:r w:rsidRPr="00D137D3">
                    <w:rPr>
                      <w:rFonts w:eastAsia="SimSun"/>
                      <w:lang w:val="en-IE"/>
                    </w:rPr>
                    <w:t>Fees in Amount</w:t>
                  </w:r>
                </w:p>
              </w:tc>
              <w:tc>
                <w:tcPr>
                  <w:tcW w:w="0" w:type="auto"/>
                  <w:tcBorders>
                    <w:top w:val="single" w:sz="6" w:space="0" w:color="6F6E6F"/>
                    <w:left w:val="single" w:sz="6" w:space="0" w:color="6F6E6F"/>
                    <w:bottom w:val="single" w:sz="6" w:space="0" w:color="6F6E6F"/>
                    <w:right w:val="single" w:sz="6" w:space="0" w:color="6F6E6F"/>
                  </w:tcBorders>
                </w:tcPr>
                <w:p w:rsidR="00BB3394" w:rsidRDefault="00BB3394" w:rsidP="009814A2">
                  <w:pPr>
                    <w:pStyle w:val="TableText"/>
                    <w:rPr>
                      <w:ins w:id="156" w:author="DJ846" w:date="2016-07-15T15:09:00Z"/>
                      <w:rFonts w:eastAsia="SimSun"/>
                      <w:lang w:val="en-IE"/>
                    </w:rPr>
                  </w:pPr>
                  <w:r w:rsidRPr="00D137D3">
                    <w:rPr>
                      <w:rFonts w:eastAsia="SimSun"/>
                      <w:lang w:val="en-IE"/>
                    </w:rPr>
                    <w:t>In field 16 the margin taken by RBC is quoted in bps. Mediolanum also require this figure quoted as an amount.</w:t>
                  </w:r>
                </w:p>
                <w:p w:rsidR="00BB3394" w:rsidRPr="00D137D3" w:rsidRDefault="00BB3394" w:rsidP="009814A2">
                  <w:pPr>
                    <w:pStyle w:val="TableText"/>
                    <w:numPr>
                      <w:ins w:id="157" w:author="DJ846" w:date="2016-07-15T15:09:00Z"/>
                    </w:numPr>
                    <w:rPr>
                      <w:rFonts w:eastAsia="SimSun"/>
                      <w:lang w:val="en-IE"/>
                    </w:rPr>
                  </w:pPr>
                  <w:ins w:id="158" w:author="DJ846" w:date="2016-07-15T15:09:00Z">
                    <w:r>
                      <w:rPr>
                        <w:rFonts w:eastAsia="SimSun"/>
                        <w:lang w:val="en-IE"/>
                      </w:rPr>
                      <w:t>If there is no fee 0 must be reported</w:t>
                    </w:r>
                  </w:ins>
                  <w:del w:id="159" w:author="DJ846" w:date="2016-07-15T15:09:00Z">
                    <w:r w:rsidRPr="00D137D3" w:rsidDel="006A7DFB">
                      <w:rPr>
                        <w:rFonts w:eastAsia="SimSun"/>
                        <w:lang w:val="en-IE"/>
                      </w:rPr>
                      <w:delText xml:space="preserve"> </w:delText>
                    </w:r>
                  </w:del>
                </w:p>
              </w:tc>
              <w:tc>
                <w:tcPr>
                  <w:tcW w:w="0" w:type="auto"/>
                  <w:tcBorders>
                    <w:top w:val="single" w:sz="6" w:space="0" w:color="6F6E6F"/>
                    <w:left w:val="single" w:sz="6" w:space="0" w:color="6F6E6F"/>
                    <w:bottom w:val="single" w:sz="6" w:space="0" w:color="6F6E6F"/>
                  </w:tcBorders>
                </w:tcPr>
                <w:p w:rsidR="00BB3394" w:rsidRPr="00D137D3" w:rsidRDefault="00BB3394" w:rsidP="009C7F8A">
                  <w:pPr>
                    <w:pStyle w:val="TableText"/>
                    <w:rPr>
                      <w:rFonts w:eastAsia="SimSun"/>
                      <w:lang w:val="en-IE"/>
                    </w:rPr>
                  </w:pPr>
                  <w:r w:rsidRPr="00D137D3">
                    <w:rPr>
                      <w:rFonts w:eastAsia="SimSun"/>
                      <w:lang w:val="en-IE"/>
                    </w:rPr>
                    <w:t>Numeric (2 decimal places)</w:t>
                  </w:r>
                </w:p>
              </w:tc>
            </w:tr>
          </w:tbl>
          <w:p w:rsidR="00BB3394" w:rsidRPr="00D137D3" w:rsidRDefault="00BB3394" w:rsidP="00AE5951">
            <w:pPr>
              <w:pStyle w:val="BodyText"/>
              <w:rPr>
                <w:rFonts w:cs="Arial"/>
              </w:rPr>
            </w:pPr>
          </w:p>
        </w:tc>
      </w:tr>
      <w:tr w:rsidR="00BB3394" w:rsidRPr="00D137D3" w:rsidTr="00D137D3">
        <w:tc>
          <w:tcPr>
            <w:tcW w:w="5000" w:type="pct"/>
            <w:shd w:val="clear" w:color="auto" w:fill="E0E0E0"/>
          </w:tcPr>
          <w:p w:rsidR="00BB3394" w:rsidRPr="00725423" w:rsidRDefault="00BB3394" w:rsidP="00725423">
            <w:pPr>
              <w:pStyle w:val="BodyTextBold"/>
            </w:pPr>
            <w:r w:rsidRPr="0019342A">
              <w:t>Third Party Requirements</w:t>
            </w:r>
          </w:p>
        </w:tc>
      </w:tr>
      <w:tr w:rsidR="00BB3394" w:rsidRPr="00D137D3" w:rsidTr="00D137D3">
        <w:trPr>
          <w:trHeight w:val="80"/>
        </w:trPr>
        <w:tc>
          <w:tcPr>
            <w:tcW w:w="5000" w:type="pct"/>
          </w:tcPr>
          <w:p w:rsidR="00BB3394" w:rsidRPr="00D137D3" w:rsidRDefault="00BB3394" w:rsidP="00943CA0">
            <w:pPr>
              <w:pStyle w:val="BodyText"/>
              <w:rPr>
                <w:rFonts w:cs="Arial"/>
              </w:rPr>
            </w:pPr>
            <w:r w:rsidRPr="00D137D3">
              <w:rPr>
                <w:b/>
              </w:rPr>
              <w:fldChar w:fldCharType="begin">
                <w:ffData>
                  <w:name w:val=""/>
                  <w:enabled/>
                  <w:calcOnExit w:val="0"/>
                  <w:checkBox>
                    <w:size w:val="18"/>
                    <w:default w:val="0"/>
                  </w:checkBox>
                </w:ffData>
              </w:fldChar>
            </w:r>
            <w:r w:rsidRPr="00D137D3">
              <w:rPr>
                <w:b/>
              </w:rPr>
              <w:instrText xml:space="preserve"> FORMCHECKBOX </w:instrText>
            </w:r>
            <w:r w:rsidRPr="00D137D3">
              <w:rPr>
                <w:b/>
              </w:rPr>
            </w:r>
            <w:r w:rsidRPr="00D137D3">
              <w:rPr>
                <w:b/>
              </w:rPr>
              <w:fldChar w:fldCharType="end"/>
            </w:r>
            <w:r w:rsidRPr="0019342A">
              <w:t xml:space="preserve"> Third Party Requirements</w:t>
            </w:r>
          </w:p>
        </w:tc>
      </w:tr>
      <w:tr w:rsidR="00BB3394" w:rsidRPr="00D137D3" w:rsidTr="00D137D3">
        <w:tc>
          <w:tcPr>
            <w:tcW w:w="5000" w:type="pct"/>
            <w:shd w:val="clear" w:color="auto" w:fill="E0E0E0"/>
          </w:tcPr>
          <w:p w:rsidR="00BB3394" w:rsidRPr="0019342A" w:rsidRDefault="00BB3394" w:rsidP="00725423">
            <w:pPr>
              <w:pStyle w:val="BodyTextBold"/>
            </w:pPr>
            <w:r w:rsidRPr="0019342A">
              <w:t>Measurement Requirements</w:t>
            </w:r>
          </w:p>
        </w:tc>
      </w:tr>
      <w:tr w:rsidR="00BB3394" w:rsidRPr="00D137D3" w:rsidTr="00D137D3">
        <w:trPr>
          <w:trHeight w:val="80"/>
        </w:trPr>
        <w:tc>
          <w:tcPr>
            <w:tcW w:w="5000" w:type="pct"/>
          </w:tcPr>
          <w:p w:rsidR="00BB3394" w:rsidRPr="00D137D3" w:rsidRDefault="00BB3394" w:rsidP="00943CA0">
            <w:pPr>
              <w:pStyle w:val="BodyText"/>
              <w:rPr>
                <w:rFonts w:cs="Arial"/>
              </w:rPr>
            </w:pPr>
            <w:r w:rsidRPr="00D137D3">
              <w:rPr>
                <w:b/>
              </w:rPr>
              <w:fldChar w:fldCharType="begin">
                <w:ffData>
                  <w:name w:val=""/>
                  <w:enabled/>
                  <w:calcOnExit w:val="0"/>
                  <w:checkBox>
                    <w:size w:val="18"/>
                    <w:default w:val="0"/>
                  </w:checkBox>
                </w:ffData>
              </w:fldChar>
            </w:r>
            <w:r w:rsidRPr="00D137D3">
              <w:rPr>
                <w:b/>
              </w:rPr>
              <w:instrText xml:space="preserve"> FORMCHECKBOX </w:instrText>
            </w:r>
            <w:r w:rsidRPr="00D137D3">
              <w:rPr>
                <w:b/>
              </w:rPr>
            </w:r>
            <w:r w:rsidRPr="00D137D3">
              <w:rPr>
                <w:b/>
              </w:rPr>
              <w:fldChar w:fldCharType="end"/>
            </w:r>
            <w:r w:rsidRPr="0019342A">
              <w:t xml:space="preserve"> Measurement Requirements</w:t>
            </w:r>
          </w:p>
        </w:tc>
      </w:tr>
    </w:tbl>
    <w:p w:rsidR="00BB3394" w:rsidRDefault="00BB3394" w:rsidP="00BB3394">
      <w:pPr>
        <w:pStyle w:val="NumHead3"/>
        <w:pageBreakBefore/>
        <w:numPr>
          <w:ilvl w:val="2"/>
          <w:numId w:val="28"/>
        </w:numPr>
        <w:tabs>
          <w:tab w:val="clear" w:pos="1008"/>
          <w:tab w:val="num" w:pos="720"/>
        </w:tabs>
        <w:ind w:left="720" w:hanging="720"/>
        <w:pPrChange w:id="160" w:author="DJ846" w:date="2016-07-15T15:09:00Z">
          <w:pPr>
            <w:pStyle w:val="NumHead3"/>
            <w:pageBreakBefore/>
            <w:numPr>
              <w:numId w:val="43"/>
            </w:numPr>
            <w:tabs>
              <w:tab w:val="clear" w:pos="720"/>
              <w:tab w:val="num" w:pos="360"/>
            </w:tabs>
            <w:ind w:left="360" w:hanging="360"/>
          </w:pPr>
        </w:pPrChange>
      </w:pPr>
      <w:bookmarkStart w:id="161" w:name="_Toc447533994"/>
      <w:r>
        <w:t>Non – Functional Requirements</w:t>
      </w:r>
      <w:bookmarkEnd w:id="161"/>
    </w:p>
    <w:tbl>
      <w:tblPr>
        <w:tblW w:w="0" w:type="auto"/>
        <w:tblLook w:val="01E0"/>
      </w:tblPr>
      <w:tblGrid>
        <w:gridCol w:w="5"/>
        <w:gridCol w:w="9965"/>
      </w:tblGrid>
      <w:tr w:rsidR="00BB3394" w:rsidRPr="00D137D3" w:rsidTr="00D137D3">
        <w:tc>
          <w:tcPr>
            <w:tcW w:w="9965" w:type="dxa"/>
            <w:gridSpan w:val="2"/>
            <w:shd w:val="clear" w:color="auto" w:fill="E0E0E0"/>
          </w:tcPr>
          <w:p w:rsidR="00BB3394" w:rsidRPr="0019342A" w:rsidRDefault="00BB3394" w:rsidP="00943CA0">
            <w:pPr>
              <w:pStyle w:val="BodyText"/>
            </w:pPr>
            <w:r w:rsidRPr="0019342A">
              <w:t>Non- Functional Requirements</w:t>
            </w:r>
          </w:p>
        </w:tc>
      </w:tr>
      <w:tr w:rsidR="00BB3394" w:rsidRPr="00D137D3" w:rsidTr="00D137D3">
        <w:trPr>
          <w:gridBefore w:val="1"/>
          <w:trHeight w:val="80"/>
        </w:trPr>
        <w:tc>
          <w:tcPr>
            <w:tcW w:w="9965" w:type="dxa"/>
          </w:tcPr>
          <w:p w:rsidR="00BB3394" w:rsidRPr="0019342A" w:rsidRDefault="00BB3394" w:rsidP="00943CA0">
            <w:pPr>
              <w:pStyle w:val="BodyText"/>
            </w:pPr>
            <w:r w:rsidRPr="0019342A">
              <w:fldChar w:fldCharType="begin">
                <w:ffData>
                  <w:name w:val=""/>
                  <w:enabled/>
                  <w:calcOnExit w:val="0"/>
                  <w:checkBox>
                    <w:size w:val="18"/>
                    <w:default w:val="0"/>
                  </w:checkBox>
                </w:ffData>
              </w:fldChar>
            </w:r>
            <w:r w:rsidRPr="0019342A">
              <w:instrText xml:space="preserve"> FORMCHECKBOX </w:instrText>
            </w:r>
            <w:r w:rsidRPr="0019342A">
              <w:fldChar w:fldCharType="end"/>
            </w:r>
            <w:r w:rsidRPr="0019342A">
              <w:t xml:space="preserve"> Audit</w:t>
            </w:r>
          </w:p>
          <w:p w:rsidR="00BB3394" w:rsidRPr="0019342A" w:rsidRDefault="00BB3394" w:rsidP="00943CA0">
            <w:pPr>
              <w:pStyle w:val="BodyText"/>
            </w:pPr>
            <w:r w:rsidRPr="0019342A">
              <w:fldChar w:fldCharType="begin">
                <w:ffData>
                  <w:name w:val=""/>
                  <w:enabled/>
                  <w:calcOnExit w:val="0"/>
                  <w:checkBox>
                    <w:size w:val="18"/>
                    <w:default w:val="0"/>
                  </w:checkBox>
                </w:ffData>
              </w:fldChar>
            </w:r>
            <w:r w:rsidRPr="0019342A">
              <w:instrText xml:space="preserve"> FORMCHECKBOX </w:instrText>
            </w:r>
            <w:r w:rsidRPr="0019342A">
              <w:fldChar w:fldCharType="end"/>
            </w:r>
            <w:r w:rsidRPr="0019342A">
              <w:t xml:space="preserve"> Business Continuity</w:t>
            </w:r>
          </w:p>
          <w:p w:rsidR="00BB3394" w:rsidRPr="0019342A" w:rsidRDefault="00BB3394" w:rsidP="00943CA0">
            <w:pPr>
              <w:pStyle w:val="BodyText"/>
            </w:pPr>
            <w:r w:rsidRPr="0019342A">
              <w:fldChar w:fldCharType="begin">
                <w:ffData>
                  <w:name w:val=""/>
                  <w:enabled/>
                  <w:calcOnExit w:val="0"/>
                  <w:checkBox>
                    <w:size w:val="18"/>
                    <w:default w:val="0"/>
                  </w:checkBox>
                </w:ffData>
              </w:fldChar>
            </w:r>
            <w:r w:rsidRPr="0019342A">
              <w:instrText xml:space="preserve"> FORMCHECKBOX </w:instrText>
            </w:r>
            <w:r w:rsidRPr="0019342A">
              <w:fldChar w:fldCharType="end"/>
            </w:r>
            <w:r w:rsidRPr="0019342A">
              <w:t xml:space="preserve"> Data Retention</w:t>
            </w:r>
          </w:p>
          <w:p w:rsidR="00BB3394" w:rsidRPr="0019342A" w:rsidRDefault="00BB3394" w:rsidP="00943CA0">
            <w:pPr>
              <w:pStyle w:val="BodyText"/>
            </w:pPr>
            <w:r w:rsidRPr="0019342A">
              <w:fldChar w:fldCharType="begin">
                <w:ffData>
                  <w:name w:val=""/>
                  <w:enabled/>
                  <w:calcOnExit w:val="0"/>
                  <w:checkBox>
                    <w:size w:val="18"/>
                    <w:default w:val="0"/>
                  </w:checkBox>
                </w:ffData>
              </w:fldChar>
            </w:r>
            <w:r w:rsidRPr="0019342A">
              <w:instrText xml:space="preserve"> FORMCHECKBOX </w:instrText>
            </w:r>
            <w:r w:rsidRPr="0019342A">
              <w:fldChar w:fldCharType="end"/>
            </w:r>
            <w:r w:rsidRPr="0019342A">
              <w:t xml:space="preserve"> Documentation / Training</w:t>
            </w:r>
          </w:p>
          <w:p w:rsidR="00BB3394" w:rsidRPr="0019342A" w:rsidRDefault="00BB3394" w:rsidP="00943CA0">
            <w:pPr>
              <w:pStyle w:val="BodyText"/>
            </w:pPr>
            <w:r w:rsidRPr="0019342A">
              <w:fldChar w:fldCharType="begin">
                <w:ffData>
                  <w:name w:val=""/>
                  <w:enabled/>
                  <w:calcOnExit w:val="0"/>
                  <w:checkBox>
                    <w:size w:val="18"/>
                    <w:default w:val="0"/>
                  </w:checkBox>
                </w:ffData>
              </w:fldChar>
            </w:r>
            <w:r w:rsidRPr="0019342A">
              <w:instrText xml:space="preserve"> FORMCHECKBOX </w:instrText>
            </w:r>
            <w:r w:rsidRPr="0019342A">
              <w:fldChar w:fldCharType="end"/>
            </w:r>
            <w:r w:rsidRPr="0019342A">
              <w:t xml:space="preserve"> Fraud</w:t>
            </w:r>
          </w:p>
          <w:p w:rsidR="00BB3394" w:rsidRPr="0019342A" w:rsidRDefault="00BB3394" w:rsidP="00943CA0">
            <w:pPr>
              <w:pStyle w:val="BodyText"/>
            </w:pPr>
            <w:r w:rsidRPr="0019342A">
              <w:fldChar w:fldCharType="begin">
                <w:ffData>
                  <w:name w:val=""/>
                  <w:enabled/>
                  <w:calcOnExit w:val="0"/>
                  <w:checkBox>
                    <w:size w:val="18"/>
                    <w:default w:val="0"/>
                  </w:checkBox>
                </w:ffData>
              </w:fldChar>
            </w:r>
            <w:r w:rsidRPr="0019342A">
              <w:instrText xml:space="preserve"> FORMCHECKBOX </w:instrText>
            </w:r>
            <w:r w:rsidRPr="0019342A">
              <w:fldChar w:fldCharType="end"/>
            </w:r>
            <w:r w:rsidRPr="0019342A">
              <w:t xml:space="preserve"> Privacy</w:t>
            </w:r>
          </w:p>
          <w:p w:rsidR="00BB3394" w:rsidRPr="0019342A" w:rsidRDefault="00BB3394" w:rsidP="00943CA0">
            <w:pPr>
              <w:pStyle w:val="BodyText"/>
            </w:pPr>
            <w:r w:rsidRPr="0019342A">
              <w:fldChar w:fldCharType="begin">
                <w:ffData>
                  <w:name w:val=""/>
                  <w:enabled/>
                  <w:calcOnExit w:val="0"/>
                  <w:checkBox>
                    <w:size w:val="18"/>
                    <w:default w:val="0"/>
                  </w:checkBox>
                </w:ffData>
              </w:fldChar>
            </w:r>
            <w:r w:rsidRPr="0019342A">
              <w:instrText xml:space="preserve"> FORMCHECKBOX </w:instrText>
            </w:r>
            <w:r w:rsidRPr="0019342A">
              <w:fldChar w:fldCharType="end"/>
            </w:r>
            <w:r w:rsidRPr="0019342A">
              <w:t xml:space="preserve"> Volume Impact</w:t>
            </w:r>
          </w:p>
          <w:p w:rsidR="00BB3394" w:rsidRPr="0019342A" w:rsidRDefault="00BB3394" w:rsidP="00943CA0">
            <w:pPr>
              <w:pStyle w:val="BodyText"/>
            </w:pPr>
            <w:r w:rsidRPr="0019342A">
              <w:fldChar w:fldCharType="begin">
                <w:ffData>
                  <w:name w:val=""/>
                  <w:enabled/>
                  <w:calcOnExit w:val="0"/>
                  <w:checkBox>
                    <w:size w:val="18"/>
                    <w:default w:val="0"/>
                  </w:checkBox>
                </w:ffData>
              </w:fldChar>
            </w:r>
            <w:r w:rsidRPr="0019342A">
              <w:instrText xml:space="preserve"> FORMCHECKBOX </w:instrText>
            </w:r>
            <w:r w:rsidRPr="0019342A">
              <w:fldChar w:fldCharType="end"/>
            </w:r>
            <w:r w:rsidRPr="0019342A">
              <w:t xml:space="preserve"> Security</w:t>
            </w:r>
          </w:p>
          <w:p w:rsidR="00BB3394" w:rsidRPr="0019342A" w:rsidRDefault="00BB3394" w:rsidP="00943CA0">
            <w:pPr>
              <w:pStyle w:val="BodyText"/>
            </w:pPr>
            <w:r w:rsidRPr="0019342A">
              <w:fldChar w:fldCharType="begin">
                <w:ffData>
                  <w:name w:val=""/>
                  <w:enabled/>
                  <w:calcOnExit w:val="0"/>
                  <w:checkBox>
                    <w:size w:val="18"/>
                    <w:default w:val="0"/>
                  </w:checkBox>
                </w:ffData>
              </w:fldChar>
            </w:r>
            <w:r w:rsidRPr="0019342A">
              <w:instrText xml:space="preserve"> FORMCHECKBOX </w:instrText>
            </w:r>
            <w:r w:rsidRPr="0019342A">
              <w:fldChar w:fldCharType="end"/>
            </w:r>
            <w:r w:rsidRPr="0019342A">
              <w:t xml:space="preserve"> Availability</w:t>
            </w:r>
          </w:p>
          <w:p w:rsidR="00BB3394" w:rsidRPr="0019342A" w:rsidRDefault="00BB3394" w:rsidP="00943CA0">
            <w:pPr>
              <w:pStyle w:val="BodyText"/>
            </w:pPr>
            <w:r w:rsidRPr="0019342A">
              <w:fldChar w:fldCharType="begin">
                <w:ffData>
                  <w:name w:val=""/>
                  <w:enabled/>
                  <w:calcOnExit w:val="0"/>
                  <w:checkBox>
                    <w:size w:val="18"/>
                    <w:default w:val="0"/>
                  </w:checkBox>
                </w:ffData>
              </w:fldChar>
            </w:r>
            <w:r w:rsidRPr="0019342A">
              <w:instrText xml:space="preserve"> FORMCHECKBOX </w:instrText>
            </w:r>
            <w:r w:rsidRPr="0019342A">
              <w:fldChar w:fldCharType="end"/>
            </w:r>
            <w:r w:rsidRPr="0019342A">
              <w:t xml:space="preserve"> Hardware</w:t>
            </w:r>
          </w:p>
          <w:p w:rsidR="00BB3394" w:rsidRPr="0019342A" w:rsidRDefault="00BB3394" w:rsidP="00943CA0">
            <w:pPr>
              <w:pStyle w:val="BodyText"/>
            </w:pPr>
            <w:r w:rsidRPr="0019342A">
              <w:fldChar w:fldCharType="begin">
                <w:ffData>
                  <w:name w:val=""/>
                  <w:enabled/>
                  <w:calcOnExit w:val="0"/>
                  <w:checkBox>
                    <w:size w:val="18"/>
                    <w:default w:val="0"/>
                  </w:checkBox>
                </w:ffData>
              </w:fldChar>
            </w:r>
            <w:r w:rsidRPr="0019342A">
              <w:instrText xml:space="preserve"> FORMCHECKBOX </w:instrText>
            </w:r>
            <w:r w:rsidRPr="0019342A">
              <w:fldChar w:fldCharType="end"/>
            </w:r>
            <w:r w:rsidRPr="0019342A">
              <w:t xml:space="preserve"> Software</w:t>
            </w:r>
          </w:p>
          <w:p w:rsidR="00BB3394" w:rsidRPr="0019342A" w:rsidRDefault="00BB3394" w:rsidP="00943CA0">
            <w:pPr>
              <w:pStyle w:val="BodyText"/>
            </w:pPr>
            <w:r w:rsidRPr="0019342A">
              <w:fldChar w:fldCharType="begin">
                <w:ffData>
                  <w:name w:val=""/>
                  <w:enabled/>
                  <w:calcOnExit w:val="0"/>
                  <w:checkBox>
                    <w:size w:val="18"/>
                    <w:default w:val="0"/>
                  </w:checkBox>
                </w:ffData>
              </w:fldChar>
            </w:r>
            <w:r w:rsidRPr="0019342A">
              <w:instrText xml:space="preserve"> FORMCHECKBOX </w:instrText>
            </w:r>
            <w:r w:rsidRPr="0019342A">
              <w:fldChar w:fldCharType="end"/>
            </w:r>
            <w:r w:rsidRPr="0019342A">
              <w:t xml:space="preserve"> Reliabil</w:t>
            </w:r>
            <w:r>
              <w:t>i</w:t>
            </w:r>
            <w:r w:rsidRPr="0019342A">
              <w:t>ty</w:t>
            </w:r>
          </w:p>
          <w:p w:rsidR="00BB3394" w:rsidRPr="0019342A" w:rsidRDefault="00BB3394" w:rsidP="00943CA0">
            <w:pPr>
              <w:pStyle w:val="BodyText"/>
            </w:pPr>
            <w:r w:rsidRPr="0019342A">
              <w:fldChar w:fldCharType="begin">
                <w:ffData>
                  <w:name w:val=""/>
                  <w:enabled/>
                  <w:calcOnExit w:val="0"/>
                  <w:checkBox>
                    <w:size w:val="18"/>
                    <w:default w:val="0"/>
                  </w:checkBox>
                </w:ffData>
              </w:fldChar>
            </w:r>
            <w:r w:rsidRPr="0019342A">
              <w:instrText xml:space="preserve"> FORMCHECKBOX </w:instrText>
            </w:r>
            <w:r w:rsidRPr="0019342A">
              <w:fldChar w:fldCharType="end"/>
            </w:r>
            <w:r w:rsidRPr="0019342A">
              <w:t xml:space="preserve"> Scalability</w:t>
            </w:r>
          </w:p>
          <w:p w:rsidR="00BB3394" w:rsidRPr="0019342A" w:rsidRDefault="00BB3394" w:rsidP="00943CA0">
            <w:pPr>
              <w:pStyle w:val="BodyText"/>
            </w:pPr>
            <w:r w:rsidRPr="0019342A">
              <w:fldChar w:fldCharType="begin">
                <w:ffData>
                  <w:name w:val=""/>
                  <w:enabled/>
                  <w:calcOnExit w:val="0"/>
                  <w:checkBox>
                    <w:size w:val="18"/>
                    <w:default w:val="0"/>
                  </w:checkBox>
                </w:ffData>
              </w:fldChar>
            </w:r>
            <w:r w:rsidRPr="0019342A">
              <w:instrText xml:space="preserve"> FORMCHECKBOX </w:instrText>
            </w:r>
            <w:r w:rsidRPr="0019342A">
              <w:fldChar w:fldCharType="end"/>
            </w:r>
            <w:r w:rsidRPr="0019342A">
              <w:t xml:space="preserve"> Performance</w:t>
            </w:r>
          </w:p>
          <w:p w:rsidR="00BB3394" w:rsidRPr="0019342A" w:rsidRDefault="00BB3394" w:rsidP="00943CA0">
            <w:pPr>
              <w:pStyle w:val="BodyText"/>
            </w:pPr>
            <w:r w:rsidRPr="0019342A">
              <w:fldChar w:fldCharType="begin">
                <w:ffData>
                  <w:name w:val=""/>
                  <w:enabled/>
                  <w:calcOnExit w:val="0"/>
                  <w:checkBox>
                    <w:size w:val="18"/>
                    <w:default w:val="0"/>
                  </w:checkBox>
                </w:ffData>
              </w:fldChar>
            </w:r>
            <w:r w:rsidRPr="0019342A">
              <w:instrText xml:space="preserve"> FORMCHECKBOX </w:instrText>
            </w:r>
            <w:r w:rsidRPr="0019342A">
              <w:fldChar w:fldCharType="end"/>
            </w:r>
            <w:r w:rsidRPr="0019342A">
              <w:t xml:space="preserve"> Interface</w:t>
            </w:r>
          </w:p>
          <w:p w:rsidR="00BB3394" w:rsidRPr="00D137D3" w:rsidRDefault="00BB3394" w:rsidP="00943CA0">
            <w:pPr>
              <w:pStyle w:val="BodyText"/>
              <w:rPr>
                <w:rFonts w:cs="Arial"/>
              </w:rPr>
            </w:pPr>
            <w:r w:rsidRPr="0019342A">
              <w:fldChar w:fldCharType="begin">
                <w:ffData>
                  <w:name w:val=""/>
                  <w:enabled/>
                  <w:calcOnExit w:val="0"/>
                  <w:checkBox>
                    <w:size w:val="18"/>
                    <w:default w:val="0"/>
                  </w:checkBox>
                </w:ffData>
              </w:fldChar>
            </w:r>
            <w:r w:rsidRPr="0019342A">
              <w:instrText xml:space="preserve"> FORMCHECKBOX </w:instrText>
            </w:r>
            <w:r w:rsidRPr="0019342A">
              <w:fldChar w:fldCharType="end"/>
            </w:r>
            <w:r w:rsidRPr="0019342A">
              <w:t xml:space="preserve"> Infrastructure</w:t>
            </w:r>
          </w:p>
        </w:tc>
      </w:tr>
    </w:tbl>
    <w:p w:rsidR="00BB3394" w:rsidRDefault="00BB3394" w:rsidP="002D6A1B"/>
    <w:p w:rsidR="00BB3394" w:rsidRDefault="00BB3394" w:rsidP="002D6A1B">
      <w:pPr>
        <w:sectPr w:rsidR="00BB3394" w:rsidSect="00304FAF">
          <w:pgSz w:w="11909" w:h="16834" w:code="9"/>
          <w:pgMar w:top="964" w:right="1077" w:bottom="561" w:left="1077" w:header="0" w:footer="431" w:gutter="0"/>
          <w:cols w:space="708"/>
          <w:titlePg/>
          <w:docGrid w:linePitch="360"/>
        </w:sectPr>
      </w:pPr>
    </w:p>
    <w:p w:rsidR="00BB3394" w:rsidRDefault="00BB3394" w:rsidP="00BB3394">
      <w:pPr>
        <w:pStyle w:val="NumHead1"/>
        <w:numPr>
          <w:ilvl w:val="0"/>
          <w:numId w:val="28"/>
        </w:numPr>
        <w:tabs>
          <w:tab w:val="clear" w:pos="1008"/>
          <w:tab w:val="num" w:pos="720"/>
        </w:tabs>
        <w:ind w:left="720" w:hanging="720"/>
        <w:pPrChange w:id="162" w:author="DJ846" w:date="2016-07-15T15:09:00Z">
          <w:pPr>
            <w:pStyle w:val="NumHead1"/>
            <w:numPr>
              <w:numId w:val="43"/>
            </w:numPr>
            <w:tabs>
              <w:tab w:val="num" w:pos="360"/>
            </w:tabs>
            <w:ind w:left="360" w:hanging="360"/>
          </w:pPr>
        </w:pPrChange>
      </w:pPr>
      <w:bookmarkStart w:id="163" w:name="_Toc447533995"/>
      <w:r w:rsidRPr="003B7B77">
        <w:t>Sign off Block</w:t>
      </w:r>
      <w:bookmarkEnd w:id="163"/>
    </w:p>
    <w:tbl>
      <w:tblPr>
        <w:tblW w:w="5000" w:type="pct"/>
        <w:tblBorders>
          <w:top w:val="single" w:sz="6" w:space="0" w:color="6F6E6F"/>
          <w:bottom w:val="single" w:sz="6" w:space="0" w:color="6F6E6F"/>
          <w:insideH w:val="single" w:sz="6" w:space="0" w:color="6F6E6F"/>
          <w:insideV w:val="single" w:sz="6" w:space="0" w:color="6F6E6F"/>
        </w:tblBorders>
        <w:tblCellMar>
          <w:left w:w="101" w:type="dxa"/>
          <w:right w:w="101" w:type="dxa"/>
        </w:tblCellMar>
        <w:tblLook w:val="01E0"/>
      </w:tblPr>
      <w:tblGrid>
        <w:gridCol w:w="1786"/>
        <w:gridCol w:w="2187"/>
        <w:gridCol w:w="2003"/>
        <w:gridCol w:w="2318"/>
        <w:gridCol w:w="1663"/>
      </w:tblGrid>
      <w:tr w:rsidR="00BB3394" w:rsidRPr="003B7B77" w:rsidTr="00D137D3">
        <w:trPr>
          <w:cantSplit/>
        </w:trPr>
        <w:tc>
          <w:tcPr>
            <w:tcW w:w="897" w:type="pct"/>
          </w:tcPr>
          <w:p w:rsidR="00BB3394" w:rsidRPr="00D137D3" w:rsidRDefault="00BB3394" w:rsidP="00943CA0">
            <w:pPr>
              <w:pStyle w:val="TableTitle1"/>
              <w:rPr>
                <w:rFonts w:eastAsia="SimSun"/>
              </w:rPr>
            </w:pPr>
            <w:r w:rsidRPr="00D137D3">
              <w:rPr>
                <w:rFonts w:eastAsia="SimSun"/>
              </w:rPr>
              <w:t>Role</w:t>
            </w:r>
          </w:p>
        </w:tc>
        <w:tc>
          <w:tcPr>
            <w:tcW w:w="1098" w:type="pct"/>
          </w:tcPr>
          <w:p w:rsidR="00BB3394" w:rsidRPr="00D137D3" w:rsidRDefault="00BB3394" w:rsidP="00943CA0">
            <w:pPr>
              <w:pStyle w:val="TableTitle1"/>
              <w:rPr>
                <w:rFonts w:eastAsia="SimSun"/>
              </w:rPr>
            </w:pPr>
            <w:r w:rsidRPr="00D137D3">
              <w:rPr>
                <w:rFonts w:eastAsia="SimSun"/>
              </w:rPr>
              <w:t>Name</w:t>
            </w:r>
          </w:p>
        </w:tc>
        <w:tc>
          <w:tcPr>
            <w:tcW w:w="1006" w:type="pct"/>
          </w:tcPr>
          <w:p w:rsidR="00BB3394" w:rsidRPr="00D137D3" w:rsidRDefault="00BB3394" w:rsidP="00943CA0">
            <w:pPr>
              <w:pStyle w:val="TableTitle1"/>
              <w:rPr>
                <w:rFonts w:eastAsia="SimSun"/>
              </w:rPr>
            </w:pPr>
            <w:r w:rsidRPr="00D137D3">
              <w:rPr>
                <w:rFonts w:eastAsia="SimSun"/>
              </w:rPr>
              <w:t>Group &amp; Function</w:t>
            </w:r>
          </w:p>
        </w:tc>
        <w:tc>
          <w:tcPr>
            <w:tcW w:w="1164" w:type="pct"/>
          </w:tcPr>
          <w:p w:rsidR="00BB3394" w:rsidRPr="00D137D3" w:rsidRDefault="00BB3394" w:rsidP="00943CA0">
            <w:pPr>
              <w:pStyle w:val="TableTitle1"/>
              <w:rPr>
                <w:rFonts w:eastAsia="SimSun"/>
              </w:rPr>
            </w:pPr>
            <w:r w:rsidRPr="00D137D3">
              <w:rPr>
                <w:rFonts w:eastAsia="SimSun"/>
              </w:rPr>
              <w:t>Signature</w:t>
            </w:r>
          </w:p>
        </w:tc>
        <w:tc>
          <w:tcPr>
            <w:tcW w:w="835" w:type="pct"/>
          </w:tcPr>
          <w:p w:rsidR="00BB3394" w:rsidRPr="00D137D3" w:rsidRDefault="00BB3394" w:rsidP="00943CA0">
            <w:pPr>
              <w:pStyle w:val="TableTitle1"/>
              <w:rPr>
                <w:rFonts w:eastAsia="SimSun"/>
              </w:rPr>
            </w:pPr>
            <w:r w:rsidRPr="00D137D3">
              <w:rPr>
                <w:rFonts w:eastAsia="SimSun"/>
              </w:rPr>
              <w:t>Date</w:t>
            </w:r>
          </w:p>
        </w:tc>
      </w:tr>
      <w:tr w:rsidR="00BB3394" w:rsidRPr="00D137D3" w:rsidTr="00D137D3">
        <w:trPr>
          <w:cantSplit/>
        </w:trPr>
        <w:tc>
          <w:tcPr>
            <w:tcW w:w="897" w:type="pct"/>
          </w:tcPr>
          <w:p w:rsidR="00BB3394" w:rsidRPr="00D137D3" w:rsidRDefault="00BB3394" w:rsidP="00943CA0">
            <w:pPr>
              <w:pStyle w:val="TableText"/>
              <w:rPr>
                <w:rFonts w:eastAsia="SimSun"/>
              </w:rPr>
            </w:pPr>
            <w:r w:rsidRPr="00D137D3">
              <w:rPr>
                <w:rFonts w:eastAsia="SimSun"/>
              </w:rPr>
              <w:t xml:space="preserve">Project Manager </w:t>
            </w:r>
          </w:p>
        </w:tc>
        <w:tc>
          <w:tcPr>
            <w:tcW w:w="1098" w:type="pct"/>
          </w:tcPr>
          <w:p w:rsidR="00BB3394" w:rsidRPr="00D137D3" w:rsidRDefault="00BB3394" w:rsidP="00943CA0">
            <w:pPr>
              <w:pStyle w:val="TableText"/>
              <w:rPr>
                <w:rFonts w:eastAsia="SimSun"/>
              </w:rPr>
            </w:pPr>
            <w:r w:rsidRPr="00D137D3">
              <w:rPr>
                <w:rFonts w:eastAsia="SimSun"/>
              </w:rPr>
              <w:t>Noel Nolan</w:t>
            </w:r>
          </w:p>
        </w:tc>
        <w:tc>
          <w:tcPr>
            <w:tcW w:w="1006" w:type="pct"/>
          </w:tcPr>
          <w:p w:rsidR="00BB3394" w:rsidRPr="00D137D3" w:rsidRDefault="00BB3394" w:rsidP="00943CA0">
            <w:pPr>
              <w:pStyle w:val="TableText"/>
              <w:rPr>
                <w:rFonts w:eastAsia="SimSun"/>
              </w:rPr>
            </w:pPr>
            <w:r w:rsidRPr="00D137D3">
              <w:rPr>
                <w:rFonts w:eastAsia="SimSun"/>
              </w:rPr>
              <w:t>Mediolanum</w:t>
            </w:r>
          </w:p>
        </w:tc>
        <w:tc>
          <w:tcPr>
            <w:tcW w:w="1164" w:type="pct"/>
          </w:tcPr>
          <w:p w:rsidR="00BB3394" w:rsidRPr="00D137D3" w:rsidRDefault="00BB3394" w:rsidP="00943CA0">
            <w:pPr>
              <w:pStyle w:val="TableText"/>
              <w:rPr>
                <w:rFonts w:eastAsia="SimSun"/>
              </w:rPr>
            </w:pPr>
          </w:p>
        </w:tc>
        <w:tc>
          <w:tcPr>
            <w:tcW w:w="835" w:type="pct"/>
          </w:tcPr>
          <w:p w:rsidR="00BB3394" w:rsidRPr="00D137D3" w:rsidRDefault="00BB3394" w:rsidP="00943CA0">
            <w:pPr>
              <w:pStyle w:val="TableText"/>
              <w:rPr>
                <w:rFonts w:eastAsia="SimSun"/>
              </w:rPr>
            </w:pPr>
          </w:p>
        </w:tc>
      </w:tr>
      <w:tr w:rsidR="00BB3394" w:rsidRPr="00D137D3" w:rsidTr="00D137D3">
        <w:trPr>
          <w:cantSplit/>
        </w:trPr>
        <w:tc>
          <w:tcPr>
            <w:tcW w:w="897" w:type="pct"/>
          </w:tcPr>
          <w:p w:rsidR="00BB3394" w:rsidRPr="00D137D3" w:rsidRDefault="00BB3394" w:rsidP="00943CA0">
            <w:pPr>
              <w:pStyle w:val="TableText"/>
              <w:rPr>
                <w:rFonts w:eastAsia="SimSun"/>
              </w:rPr>
            </w:pPr>
            <w:r w:rsidRPr="00D137D3">
              <w:rPr>
                <w:rFonts w:eastAsia="SimSun"/>
              </w:rPr>
              <w:t>Program Manager</w:t>
            </w:r>
          </w:p>
        </w:tc>
        <w:tc>
          <w:tcPr>
            <w:tcW w:w="1098" w:type="pct"/>
          </w:tcPr>
          <w:p w:rsidR="00BB3394" w:rsidRPr="00D137D3" w:rsidRDefault="00BB3394" w:rsidP="00943CA0">
            <w:pPr>
              <w:pStyle w:val="TableText"/>
              <w:rPr>
                <w:rFonts w:eastAsia="SimSun"/>
              </w:rPr>
            </w:pPr>
            <w:r w:rsidRPr="00D137D3">
              <w:rPr>
                <w:rFonts w:eastAsia="SimSun"/>
              </w:rPr>
              <w:t>Kate Cullen</w:t>
            </w:r>
          </w:p>
        </w:tc>
        <w:tc>
          <w:tcPr>
            <w:tcW w:w="1006" w:type="pct"/>
          </w:tcPr>
          <w:p w:rsidR="00BB3394" w:rsidRPr="00D137D3" w:rsidRDefault="00BB3394" w:rsidP="00943CA0">
            <w:pPr>
              <w:pStyle w:val="TableText"/>
              <w:rPr>
                <w:rFonts w:eastAsia="SimSun"/>
              </w:rPr>
            </w:pPr>
            <w:r w:rsidRPr="00D137D3">
              <w:rPr>
                <w:rFonts w:eastAsia="SimSun"/>
              </w:rPr>
              <w:t>RBC</w:t>
            </w:r>
          </w:p>
        </w:tc>
        <w:tc>
          <w:tcPr>
            <w:tcW w:w="1164" w:type="pct"/>
          </w:tcPr>
          <w:p w:rsidR="00BB3394" w:rsidRPr="00D137D3" w:rsidRDefault="00BB3394" w:rsidP="00943CA0">
            <w:pPr>
              <w:pStyle w:val="TableText"/>
              <w:rPr>
                <w:rFonts w:eastAsia="SimSun"/>
              </w:rPr>
            </w:pPr>
          </w:p>
        </w:tc>
        <w:tc>
          <w:tcPr>
            <w:tcW w:w="835" w:type="pct"/>
          </w:tcPr>
          <w:p w:rsidR="00BB3394" w:rsidRPr="00D137D3" w:rsidRDefault="00BB3394" w:rsidP="00943CA0">
            <w:pPr>
              <w:pStyle w:val="TableText"/>
              <w:rPr>
                <w:rFonts w:eastAsia="SimSun"/>
              </w:rPr>
            </w:pPr>
          </w:p>
        </w:tc>
      </w:tr>
    </w:tbl>
    <w:p w:rsidR="00BB3394" w:rsidRPr="003B7B77" w:rsidRDefault="00BB3394" w:rsidP="00943CA0">
      <w:pPr>
        <w:pStyle w:val="Heading2"/>
        <w:rPr>
          <w:b/>
        </w:rPr>
      </w:pPr>
      <w:bookmarkStart w:id="164" w:name="_Toc447533996"/>
      <w:r w:rsidRPr="003B7B77">
        <w:t>Reviewers</w:t>
      </w:r>
      <w:bookmarkEnd w:id="164"/>
    </w:p>
    <w:p w:rsidR="00BB3394" w:rsidRPr="003B7B77" w:rsidRDefault="00BB3394" w:rsidP="00943CA0">
      <w:pPr>
        <w:pStyle w:val="BodyText"/>
      </w:pPr>
      <w:r w:rsidRPr="003B7B77">
        <w:t>Reviewers are acknowledging that they have reviewed the Business Requirements and are in agreement with the content.</w:t>
      </w:r>
    </w:p>
    <w:tbl>
      <w:tblPr>
        <w:tblW w:w="5000" w:type="pct"/>
        <w:tblBorders>
          <w:top w:val="single" w:sz="6" w:space="0" w:color="6F6E6F"/>
          <w:bottom w:val="single" w:sz="6" w:space="0" w:color="6F6E6F"/>
          <w:insideH w:val="single" w:sz="6" w:space="0" w:color="6F6E6F"/>
          <w:insideV w:val="single" w:sz="6" w:space="0" w:color="6F6E6F"/>
        </w:tblBorders>
        <w:tblCellMar>
          <w:left w:w="101" w:type="dxa"/>
          <w:right w:w="101" w:type="dxa"/>
        </w:tblCellMar>
        <w:tblLook w:val="01E0"/>
      </w:tblPr>
      <w:tblGrid>
        <w:gridCol w:w="1713"/>
        <w:gridCol w:w="2212"/>
        <w:gridCol w:w="2051"/>
        <w:gridCol w:w="2318"/>
        <w:gridCol w:w="1663"/>
      </w:tblGrid>
      <w:tr w:rsidR="00BB3394" w:rsidRPr="003B7B77" w:rsidTr="00D137D3">
        <w:trPr>
          <w:cantSplit/>
        </w:trPr>
        <w:tc>
          <w:tcPr>
            <w:tcW w:w="860" w:type="pct"/>
          </w:tcPr>
          <w:p w:rsidR="00BB3394" w:rsidRPr="00D137D3" w:rsidRDefault="00BB3394" w:rsidP="00943CA0">
            <w:pPr>
              <w:pStyle w:val="TableTitle1"/>
              <w:rPr>
                <w:rFonts w:eastAsia="SimSun"/>
              </w:rPr>
            </w:pPr>
            <w:r w:rsidRPr="00D137D3">
              <w:rPr>
                <w:rFonts w:eastAsia="SimSun"/>
              </w:rPr>
              <w:t>Role</w:t>
            </w:r>
          </w:p>
        </w:tc>
        <w:tc>
          <w:tcPr>
            <w:tcW w:w="1111" w:type="pct"/>
          </w:tcPr>
          <w:p w:rsidR="00BB3394" w:rsidRPr="00D137D3" w:rsidRDefault="00BB3394" w:rsidP="00943CA0">
            <w:pPr>
              <w:pStyle w:val="TableTitle1"/>
              <w:rPr>
                <w:rFonts w:eastAsia="SimSun"/>
              </w:rPr>
            </w:pPr>
            <w:r w:rsidRPr="00D137D3">
              <w:rPr>
                <w:rFonts w:eastAsia="SimSun"/>
              </w:rPr>
              <w:t>Name</w:t>
            </w:r>
          </w:p>
        </w:tc>
        <w:tc>
          <w:tcPr>
            <w:tcW w:w="1030" w:type="pct"/>
          </w:tcPr>
          <w:p w:rsidR="00BB3394" w:rsidRPr="00D137D3" w:rsidRDefault="00BB3394" w:rsidP="00943CA0">
            <w:pPr>
              <w:pStyle w:val="TableTitle1"/>
              <w:rPr>
                <w:rFonts w:eastAsia="SimSun"/>
              </w:rPr>
            </w:pPr>
            <w:r w:rsidRPr="00D137D3">
              <w:rPr>
                <w:rFonts w:eastAsia="SimSun"/>
              </w:rPr>
              <w:t>Group &amp; Function</w:t>
            </w:r>
          </w:p>
        </w:tc>
        <w:tc>
          <w:tcPr>
            <w:tcW w:w="1164" w:type="pct"/>
          </w:tcPr>
          <w:p w:rsidR="00BB3394" w:rsidRPr="00D137D3" w:rsidRDefault="00BB3394" w:rsidP="00943CA0">
            <w:pPr>
              <w:pStyle w:val="TableTitle1"/>
              <w:rPr>
                <w:rFonts w:eastAsia="SimSun"/>
              </w:rPr>
            </w:pPr>
            <w:r w:rsidRPr="00D137D3">
              <w:rPr>
                <w:rFonts w:eastAsia="SimSun"/>
              </w:rPr>
              <w:t>Signature</w:t>
            </w:r>
          </w:p>
        </w:tc>
        <w:tc>
          <w:tcPr>
            <w:tcW w:w="835" w:type="pct"/>
          </w:tcPr>
          <w:p w:rsidR="00BB3394" w:rsidRPr="00D137D3" w:rsidRDefault="00BB3394" w:rsidP="00943CA0">
            <w:pPr>
              <w:pStyle w:val="TableTitle1"/>
              <w:rPr>
                <w:rFonts w:eastAsia="SimSun"/>
              </w:rPr>
            </w:pPr>
            <w:r w:rsidRPr="00D137D3">
              <w:rPr>
                <w:rFonts w:eastAsia="SimSun"/>
              </w:rPr>
              <w:t>Date</w:t>
            </w:r>
          </w:p>
        </w:tc>
      </w:tr>
      <w:tr w:rsidR="00BB3394" w:rsidRPr="00D137D3" w:rsidTr="00D137D3">
        <w:trPr>
          <w:cantSplit/>
        </w:trPr>
        <w:tc>
          <w:tcPr>
            <w:tcW w:w="860" w:type="pct"/>
          </w:tcPr>
          <w:p w:rsidR="00BB3394" w:rsidRPr="00D137D3" w:rsidRDefault="00BB3394" w:rsidP="00943CA0">
            <w:pPr>
              <w:pStyle w:val="TableText"/>
              <w:rPr>
                <w:rFonts w:eastAsia="SimSun"/>
                <w:iCs/>
              </w:rPr>
            </w:pPr>
            <w:r w:rsidRPr="00D137D3">
              <w:rPr>
                <w:rFonts w:eastAsia="SimSun"/>
                <w:iCs/>
              </w:rPr>
              <w:t>Mediolanum</w:t>
            </w:r>
          </w:p>
        </w:tc>
        <w:tc>
          <w:tcPr>
            <w:tcW w:w="1111" w:type="pct"/>
          </w:tcPr>
          <w:p w:rsidR="00BB3394" w:rsidRPr="00D137D3" w:rsidRDefault="00BB3394" w:rsidP="00943CA0">
            <w:pPr>
              <w:pStyle w:val="TableText"/>
              <w:rPr>
                <w:rFonts w:eastAsia="SimSun"/>
              </w:rPr>
            </w:pPr>
            <w:r w:rsidRPr="00D137D3">
              <w:rPr>
                <w:rFonts w:eastAsia="SimSun"/>
              </w:rPr>
              <w:t>Lizy di Vetta</w:t>
            </w:r>
          </w:p>
        </w:tc>
        <w:tc>
          <w:tcPr>
            <w:tcW w:w="1030" w:type="pct"/>
          </w:tcPr>
          <w:p w:rsidR="00BB3394" w:rsidRPr="00D137D3" w:rsidRDefault="00BB3394" w:rsidP="00943CA0">
            <w:pPr>
              <w:pStyle w:val="TableText"/>
              <w:rPr>
                <w:rFonts w:eastAsia="SimSun"/>
              </w:rPr>
            </w:pPr>
            <w:r w:rsidRPr="00D137D3">
              <w:rPr>
                <w:rFonts w:eastAsia="SimSun"/>
              </w:rPr>
              <w:t>Mediolanum</w:t>
            </w:r>
          </w:p>
        </w:tc>
        <w:tc>
          <w:tcPr>
            <w:tcW w:w="1164" w:type="pct"/>
          </w:tcPr>
          <w:p w:rsidR="00BB3394" w:rsidRPr="00D137D3" w:rsidRDefault="00BB3394" w:rsidP="00943CA0">
            <w:pPr>
              <w:pStyle w:val="TableText"/>
              <w:rPr>
                <w:rFonts w:eastAsia="SimSun"/>
              </w:rPr>
            </w:pPr>
          </w:p>
        </w:tc>
        <w:tc>
          <w:tcPr>
            <w:tcW w:w="835" w:type="pct"/>
          </w:tcPr>
          <w:p w:rsidR="00BB3394" w:rsidRPr="00D137D3" w:rsidRDefault="00BB3394" w:rsidP="00943CA0">
            <w:pPr>
              <w:pStyle w:val="TableText"/>
              <w:rPr>
                <w:rFonts w:eastAsia="SimSun"/>
              </w:rPr>
            </w:pPr>
          </w:p>
        </w:tc>
      </w:tr>
      <w:tr w:rsidR="00BB3394" w:rsidRPr="00D137D3" w:rsidTr="00D137D3">
        <w:trPr>
          <w:cantSplit/>
        </w:trPr>
        <w:tc>
          <w:tcPr>
            <w:tcW w:w="860" w:type="pct"/>
          </w:tcPr>
          <w:p w:rsidR="00BB3394" w:rsidRPr="00D137D3" w:rsidRDefault="00BB3394" w:rsidP="00943CA0">
            <w:pPr>
              <w:pStyle w:val="TableText"/>
              <w:rPr>
                <w:rFonts w:eastAsia="SimSun"/>
                <w:iCs/>
              </w:rPr>
            </w:pPr>
            <w:r w:rsidRPr="00D137D3">
              <w:rPr>
                <w:rFonts w:eastAsia="SimSun"/>
                <w:iCs/>
              </w:rPr>
              <w:t>Mediolanum</w:t>
            </w:r>
          </w:p>
        </w:tc>
        <w:tc>
          <w:tcPr>
            <w:tcW w:w="1111" w:type="pct"/>
          </w:tcPr>
          <w:p w:rsidR="00BB3394" w:rsidRPr="00D137D3" w:rsidRDefault="00BB3394" w:rsidP="00943CA0">
            <w:pPr>
              <w:pStyle w:val="TableText"/>
              <w:rPr>
                <w:rFonts w:eastAsia="SimSun"/>
              </w:rPr>
            </w:pPr>
            <w:r w:rsidRPr="00D137D3">
              <w:rPr>
                <w:rFonts w:eastAsia="SimSun"/>
              </w:rPr>
              <w:t>John Burrows</w:t>
            </w:r>
          </w:p>
        </w:tc>
        <w:tc>
          <w:tcPr>
            <w:tcW w:w="1030" w:type="pct"/>
          </w:tcPr>
          <w:p w:rsidR="00BB3394" w:rsidRPr="00D137D3" w:rsidRDefault="00BB3394" w:rsidP="00943CA0">
            <w:pPr>
              <w:pStyle w:val="TableText"/>
              <w:rPr>
                <w:rFonts w:eastAsia="SimSun"/>
              </w:rPr>
            </w:pPr>
            <w:r w:rsidRPr="00D137D3">
              <w:rPr>
                <w:rFonts w:eastAsia="SimSun"/>
              </w:rPr>
              <w:t>Mediolanum</w:t>
            </w:r>
          </w:p>
        </w:tc>
        <w:tc>
          <w:tcPr>
            <w:tcW w:w="1164" w:type="pct"/>
          </w:tcPr>
          <w:p w:rsidR="00BB3394" w:rsidRPr="00D137D3" w:rsidRDefault="00BB3394" w:rsidP="00943CA0">
            <w:pPr>
              <w:pStyle w:val="TableText"/>
              <w:rPr>
                <w:rFonts w:eastAsia="SimSun"/>
              </w:rPr>
            </w:pPr>
          </w:p>
        </w:tc>
        <w:tc>
          <w:tcPr>
            <w:tcW w:w="835" w:type="pct"/>
          </w:tcPr>
          <w:p w:rsidR="00BB3394" w:rsidRPr="00D137D3" w:rsidRDefault="00BB3394" w:rsidP="00943CA0">
            <w:pPr>
              <w:pStyle w:val="TableText"/>
              <w:rPr>
                <w:rFonts w:eastAsia="SimSun"/>
              </w:rPr>
            </w:pPr>
          </w:p>
        </w:tc>
      </w:tr>
      <w:tr w:rsidR="00BB3394" w:rsidRPr="00D137D3" w:rsidTr="00D137D3">
        <w:trPr>
          <w:cantSplit/>
        </w:trPr>
        <w:tc>
          <w:tcPr>
            <w:tcW w:w="860" w:type="pct"/>
          </w:tcPr>
          <w:p w:rsidR="00BB3394" w:rsidRPr="00D137D3" w:rsidRDefault="00BB3394" w:rsidP="00943CA0">
            <w:pPr>
              <w:pStyle w:val="TableText"/>
              <w:rPr>
                <w:rFonts w:eastAsia="SimSun"/>
                <w:iCs/>
              </w:rPr>
            </w:pPr>
            <w:r w:rsidRPr="00D137D3">
              <w:rPr>
                <w:rFonts w:eastAsia="SimSun"/>
                <w:iCs/>
              </w:rPr>
              <w:t>Cronos</w:t>
            </w:r>
          </w:p>
        </w:tc>
        <w:tc>
          <w:tcPr>
            <w:tcW w:w="1111" w:type="pct"/>
          </w:tcPr>
          <w:p w:rsidR="00BB3394" w:rsidRPr="00D137D3" w:rsidRDefault="00BB3394" w:rsidP="00943CA0">
            <w:pPr>
              <w:pStyle w:val="TableText"/>
              <w:rPr>
                <w:rFonts w:eastAsia="SimSun"/>
              </w:rPr>
            </w:pPr>
            <w:r w:rsidRPr="00D137D3">
              <w:rPr>
                <w:rFonts w:eastAsia="SimSun"/>
              </w:rPr>
              <w:t>Steve Lazouras</w:t>
            </w:r>
          </w:p>
        </w:tc>
        <w:tc>
          <w:tcPr>
            <w:tcW w:w="1030" w:type="pct"/>
          </w:tcPr>
          <w:p w:rsidR="00BB3394" w:rsidRPr="00D137D3" w:rsidRDefault="00BB3394" w:rsidP="00943CA0">
            <w:pPr>
              <w:pStyle w:val="TableText"/>
              <w:rPr>
                <w:rFonts w:eastAsia="SimSun"/>
              </w:rPr>
            </w:pPr>
            <w:r w:rsidRPr="00D137D3">
              <w:rPr>
                <w:rFonts w:eastAsia="SimSun"/>
              </w:rPr>
              <w:t>Cronos</w:t>
            </w:r>
          </w:p>
        </w:tc>
        <w:tc>
          <w:tcPr>
            <w:tcW w:w="1164" w:type="pct"/>
          </w:tcPr>
          <w:p w:rsidR="00BB3394" w:rsidRPr="00D137D3" w:rsidRDefault="00BB3394" w:rsidP="00943CA0">
            <w:pPr>
              <w:pStyle w:val="TableText"/>
              <w:rPr>
                <w:rFonts w:eastAsia="SimSun"/>
              </w:rPr>
            </w:pPr>
          </w:p>
        </w:tc>
        <w:tc>
          <w:tcPr>
            <w:tcW w:w="835" w:type="pct"/>
          </w:tcPr>
          <w:p w:rsidR="00BB3394" w:rsidRPr="00D137D3" w:rsidRDefault="00BB3394" w:rsidP="00943CA0">
            <w:pPr>
              <w:pStyle w:val="TableText"/>
              <w:rPr>
                <w:rFonts w:eastAsia="SimSun"/>
              </w:rPr>
            </w:pPr>
          </w:p>
        </w:tc>
      </w:tr>
      <w:tr w:rsidR="00BB3394" w:rsidRPr="00D137D3" w:rsidTr="00D137D3">
        <w:trPr>
          <w:cantSplit/>
        </w:trPr>
        <w:tc>
          <w:tcPr>
            <w:tcW w:w="860" w:type="pct"/>
          </w:tcPr>
          <w:p w:rsidR="00BB3394" w:rsidRPr="00D137D3" w:rsidRDefault="00BB3394" w:rsidP="00943CA0">
            <w:pPr>
              <w:pStyle w:val="TableText"/>
              <w:rPr>
                <w:rFonts w:eastAsia="SimSun"/>
                <w:iCs/>
              </w:rPr>
            </w:pPr>
            <w:r w:rsidRPr="00D137D3">
              <w:rPr>
                <w:rFonts w:eastAsia="SimSun"/>
                <w:iCs/>
              </w:rPr>
              <w:t>Cronos</w:t>
            </w:r>
          </w:p>
        </w:tc>
        <w:tc>
          <w:tcPr>
            <w:tcW w:w="1111" w:type="pct"/>
          </w:tcPr>
          <w:p w:rsidR="00BB3394" w:rsidRPr="00D137D3" w:rsidRDefault="00BB3394" w:rsidP="00943CA0">
            <w:pPr>
              <w:pStyle w:val="TableText"/>
              <w:rPr>
                <w:rFonts w:eastAsia="SimSun"/>
              </w:rPr>
            </w:pPr>
            <w:r w:rsidRPr="00D137D3">
              <w:rPr>
                <w:rFonts w:eastAsia="SimSun"/>
              </w:rPr>
              <w:t>James Shillingford</w:t>
            </w:r>
          </w:p>
        </w:tc>
        <w:tc>
          <w:tcPr>
            <w:tcW w:w="1030" w:type="pct"/>
          </w:tcPr>
          <w:p w:rsidR="00BB3394" w:rsidRPr="00D137D3" w:rsidRDefault="00BB3394" w:rsidP="00943CA0">
            <w:pPr>
              <w:pStyle w:val="TableText"/>
              <w:rPr>
                <w:rFonts w:eastAsia="SimSun"/>
              </w:rPr>
            </w:pPr>
            <w:r w:rsidRPr="00D137D3">
              <w:rPr>
                <w:rFonts w:eastAsia="SimSun"/>
              </w:rPr>
              <w:t>Cronos</w:t>
            </w:r>
          </w:p>
        </w:tc>
        <w:tc>
          <w:tcPr>
            <w:tcW w:w="1164" w:type="pct"/>
          </w:tcPr>
          <w:p w:rsidR="00BB3394" w:rsidRPr="00D137D3" w:rsidRDefault="00BB3394" w:rsidP="00943CA0">
            <w:pPr>
              <w:pStyle w:val="TableText"/>
              <w:rPr>
                <w:rFonts w:eastAsia="SimSun"/>
              </w:rPr>
            </w:pPr>
          </w:p>
        </w:tc>
        <w:tc>
          <w:tcPr>
            <w:tcW w:w="835" w:type="pct"/>
          </w:tcPr>
          <w:p w:rsidR="00BB3394" w:rsidRPr="00D137D3" w:rsidRDefault="00BB3394" w:rsidP="00943CA0">
            <w:pPr>
              <w:pStyle w:val="TableText"/>
              <w:rPr>
                <w:rFonts w:eastAsia="SimSun"/>
              </w:rPr>
            </w:pPr>
          </w:p>
        </w:tc>
      </w:tr>
      <w:tr w:rsidR="00BB3394" w:rsidRPr="00D137D3" w:rsidTr="00D137D3">
        <w:trPr>
          <w:cantSplit/>
        </w:trPr>
        <w:tc>
          <w:tcPr>
            <w:tcW w:w="860" w:type="pct"/>
          </w:tcPr>
          <w:p w:rsidR="00BB3394" w:rsidRPr="00D137D3" w:rsidRDefault="00BB3394" w:rsidP="00943CA0">
            <w:pPr>
              <w:pStyle w:val="TableText"/>
              <w:rPr>
                <w:rFonts w:eastAsia="SimSun"/>
                <w:iCs/>
              </w:rPr>
            </w:pPr>
            <w:r w:rsidRPr="00D137D3">
              <w:rPr>
                <w:rFonts w:eastAsia="SimSun"/>
                <w:iCs/>
              </w:rPr>
              <w:t>SME</w:t>
            </w:r>
          </w:p>
        </w:tc>
        <w:tc>
          <w:tcPr>
            <w:tcW w:w="1111" w:type="pct"/>
          </w:tcPr>
          <w:p w:rsidR="00BB3394" w:rsidRPr="00D137D3" w:rsidRDefault="00BB3394" w:rsidP="00943CA0">
            <w:pPr>
              <w:pStyle w:val="TableText"/>
              <w:rPr>
                <w:rFonts w:eastAsia="SimSun"/>
              </w:rPr>
            </w:pPr>
            <w:r w:rsidRPr="00D137D3">
              <w:rPr>
                <w:rFonts w:eastAsia="SimSun"/>
              </w:rPr>
              <w:t>Kerrin Pick</w:t>
            </w:r>
          </w:p>
        </w:tc>
        <w:tc>
          <w:tcPr>
            <w:tcW w:w="1030" w:type="pct"/>
          </w:tcPr>
          <w:p w:rsidR="00BB3394" w:rsidRPr="00D137D3" w:rsidRDefault="00BB3394" w:rsidP="00943CA0">
            <w:pPr>
              <w:pStyle w:val="TableText"/>
              <w:rPr>
                <w:rFonts w:eastAsia="SimSun"/>
              </w:rPr>
            </w:pPr>
            <w:r w:rsidRPr="00D137D3">
              <w:rPr>
                <w:rFonts w:eastAsia="SimSun"/>
              </w:rPr>
              <w:t>COS</w:t>
            </w:r>
          </w:p>
        </w:tc>
        <w:tc>
          <w:tcPr>
            <w:tcW w:w="1164" w:type="pct"/>
          </w:tcPr>
          <w:p w:rsidR="00BB3394" w:rsidRPr="00D137D3" w:rsidRDefault="00BB3394" w:rsidP="00943CA0">
            <w:pPr>
              <w:pStyle w:val="TableText"/>
              <w:rPr>
                <w:rFonts w:eastAsia="SimSun"/>
              </w:rPr>
            </w:pPr>
          </w:p>
        </w:tc>
        <w:tc>
          <w:tcPr>
            <w:tcW w:w="835" w:type="pct"/>
          </w:tcPr>
          <w:p w:rsidR="00BB3394" w:rsidRPr="00D137D3" w:rsidRDefault="00BB3394" w:rsidP="00943CA0">
            <w:pPr>
              <w:pStyle w:val="TableText"/>
              <w:rPr>
                <w:rFonts w:eastAsia="SimSun"/>
              </w:rPr>
            </w:pPr>
          </w:p>
        </w:tc>
      </w:tr>
      <w:tr w:rsidR="00BB3394" w:rsidRPr="00D137D3" w:rsidTr="00D137D3">
        <w:trPr>
          <w:cantSplit/>
        </w:trPr>
        <w:tc>
          <w:tcPr>
            <w:tcW w:w="860" w:type="pct"/>
          </w:tcPr>
          <w:p w:rsidR="00BB3394" w:rsidRPr="00D137D3" w:rsidRDefault="00BB3394" w:rsidP="00943CA0">
            <w:pPr>
              <w:pStyle w:val="TableText"/>
              <w:rPr>
                <w:rFonts w:eastAsia="SimSun"/>
                <w:iCs/>
              </w:rPr>
            </w:pPr>
            <w:r w:rsidRPr="00D137D3">
              <w:rPr>
                <w:rFonts w:eastAsia="SimSun"/>
                <w:iCs/>
              </w:rPr>
              <w:t>SME</w:t>
            </w:r>
          </w:p>
        </w:tc>
        <w:tc>
          <w:tcPr>
            <w:tcW w:w="1111" w:type="pct"/>
          </w:tcPr>
          <w:p w:rsidR="00BB3394" w:rsidRPr="00D137D3" w:rsidRDefault="00BB3394" w:rsidP="00943CA0">
            <w:pPr>
              <w:pStyle w:val="TableText"/>
              <w:rPr>
                <w:rFonts w:eastAsia="SimSun"/>
              </w:rPr>
            </w:pPr>
            <w:r w:rsidRPr="00D137D3">
              <w:rPr>
                <w:rFonts w:eastAsia="SimSun"/>
              </w:rPr>
              <w:t>Eric Cockenpot</w:t>
            </w:r>
          </w:p>
        </w:tc>
        <w:tc>
          <w:tcPr>
            <w:tcW w:w="1030" w:type="pct"/>
          </w:tcPr>
          <w:p w:rsidR="00BB3394" w:rsidRPr="00D137D3" w:rsidRDefault="00BB3394" w:rsidP="00943CA0">
            <w:pPr>
              <w:pStyle w:val="TableText"/>
              <w:rPr>
                <w:rFonts w:eastAsia="SimSun"/>
              </w:rPr>
            </w:pPr>
            <w:r w:rsidRPr="00D137D3">
              <w:rPr>
                <w:rFonts w:eastAsia="SimSun"/>
              </w:rPr>
              <w:t>COS</w:t>
            </w:r>
          </w:p>
        </w:tc>
        <w:tc>
          <w:tcPr>
            <w:tcW w:w="1164" w:type="pct"/>
          </w:tcPr>
          <w:p w:rsidR="00BB3394" w:rsidRPr="00D137D3" w:rsidRDefault="00BB3394" w:rsidP="00943CA0">
            <w:pPr>
              <w:pStyle w:val="TableText"/>
              <w:rPr>
                <w:rFonts w:eastAsia="SimSun"/>
              </w:rPr>
            </w:pPr>
          </w:p>
        </w:tc>
        <w:tc>
          <w:tcPr>
            <w:tcW w:w="835" w:type="pct"/>
          </w:tcPr>
          <w:p w:rsidR="00BB3394" w:rsidRPr="00D137D3" w:rsidRDefault="00BB3394" w:rsidP="00943CA0">
            <w:pPr>
              <w:pStyle w:val="TableText"/>
              <w:rPr>
                <w:rFonts w:eastAsia="SimSun"/>
              </w:rPr>
            </w:pPr>
          </w:p>
        </w:tc>
      </w:tr>
      <w:tr w:rsidR="00BB3394" w:rsidRPr="00D137D3" w:rsidTr="00D137D3">
        <w:trPr>
          <w:cantSplit/>
        </w:trPr>
        <w:tc>
          <w:tcPr>
            <w:tcW w:w="860" w:type="pct"/>
          </w:tcPr>
          <w:p w:rsidR="00BB3394" w:rsidRPr="00D137D3" w:rsidRDefault="00BB3394" w:rsidP="00943CA0">
            <w:pPr>
              <w:pStyle w:val="TableText"/>
              <w:rPr>
                <w:rFonts w:eastAsia="SimSun"/>
                <w:iCs/>
              </w:rPr>
            </w:pPr>
            <w:r w:rsidRPr="00D137D3">
              <w:rPr>
                <w:rFonts w:eastAsia="SimSun"/>
                <w:iCs/>
              </w:rPr>
              <w:t>BSA</w:t>
            </w:r>
          </w:p>
        </w:tc>
        <w:tc>
          <w:tcPr>
            <w:tcW w:w="1111" w:type="pct"/>
          </w:tcPr>
          <w:p w:rsidR="00BB3394" w:rsidRPr="00D137D3" w:rsidRDefault="00BB3394" w:rsidP="00943CA0">
            <w:pPr>
              <w:pStyle w:val="TableText"/>
              <w:rPr>
                <w:rFonts w:eastAsia="SimSun"/>
              </w:rPr>
            </w:pPr>
            <w:r w:rsidRPr="00D137D3">
              <w:rPr>
                <w:rFonts w:eastAsia="SimSun"/>
              </w:rPr>
              <w:t>Karim Mouhoud</w:t>
            </w:r>
          </w:p>
        </w:tc>
        <w:tc>
          <w:tcPr>
            <w:tcW w:w="1030" w:type="pct"/>
          </w:tcPr>
          <w:p w:rsidR="00BB3394" w:rsidRPr="00D137D3" w:rsidRDefault="00BB3394" w:rsidP="00943CA0">
            <w:pPr>
              <w:pStyle w:val="TableText"/>
              <w:rPr>
                <w:rFonts w:eastAsia="SimSun"/>
              </w:rPr>
            </w:pPr>
            <w:r w:rsidRPr="00D137D3">
              <w:rPr>
                <w:rFonts w:eastAsia="SimSun"/>
              </w:rPr>
              <w:t>IT</w:t>
            </w:r>
          </w:p>
        </w:tc>
        <w:tc>
          <w:tcPr>
            <w:tcW w:w="1164" w:type="pct"/>
          </w:tcPr>
          <w:p w:rsidR="00BB3394" w:rsidRPr="00D137D3" w:rsidRDefault="00BB3394" w:rsidP="00943CA0">
            <w:pPr>
              <w:pStyle w:val="TableText"/>
              <w:rPr>
                <w:rFonts w:eastAsia="SimSun"/>
              </w:rPr>
            </w:pPr>
          </w:p>
        </w:tc>
        <w:tc>
          <w:tcPr>
            <w:tcW w:w="835" w:type="pct"/>
          </w:tcPr>
          <w:p w:rsidR="00BB3394" w:rsidRPr="00D137D3" w:rsidRDefault="00BB3394" w:rsidP="00943CA0">
            <w:pPr>
              <w:pStyle w:val="TableText"/>
              <w:rPr>
                <w:rFonts w:eastAsia="SimSun"/>
              </w:rPr>
            </w:pPr>
          </w:p>
        </w:tc>
      </w:tr>
      <w:tr w:rsidR="00BB3394" w:rsidRPr="00D137D3" w:rsidTr="00D137D3">
        <w:trPr>
          <w:cantSplit/>
        </w:trPr>
        <w:tc>
          <w:tcPr>
            <w:tcW w:w="860" w:type="pct"/>
          </w:tcPr>
          <w:p w:rsidR="00BB3394" w:rsidRPr="00D137D3" w:rsidRDefault="00BB3394" w:rsidP="00943CA0">
            <w:pPr>
              <w:pStyle w:val="TableText"/>
              <w:rPr>
                <w:rFonts w:eastAsia="SimSun"/>
                <w:iCs/>
              </w:rPr>
            </w:pPr>
            <w:r w:rsidRPr="00D137D3">
              <w:rPr>
                <w:rFonts w:eastAsia="SimSun"/>
                <w:iCs/>
              </w:rPr>
              <w:t>BSA</w:t>
            </w:r>
          </w:p>
        </w:tc>
        <w:tc>
          <w:tcPr>
            <w:tcW w:w="1111" w:type="pct"/>
          </w:tcPr>
          <w:p w:rsidR="00BB3394" w:rsidRPr="00D137D3" w:rsidRDefault="00BB3394" w:rsidP="00943CA0">
            <w:pPr>
              <w:pStyle w:val="TableText"/>
              <w:rPr>
                <w:rFonts w:eastAsia="SimSun"/>
              </w:rPr>
            </w:pPr>
            <w:r w:rsidRPr="00D137D3">
              <w:rPr>
                <w:rFonts w:eastAsia="SimSun"/>
              </w:rPr>
              <w:t>Delphine Tempesta</w:t>
            </w:r>
          </w:p>
        </w:tc>
        <w:tc>
          <w:tcPr>
            <w:tcW w:w="1030" w:type="pct"/>
          </w:tcPr>
          <w:p w:rsidR="00BB3394" w:rsidRPr="00D137D3" w:rsidRDefault="00BB3394" w:rsidP="00943CA0">
            <w:pPr>
              <w:pStyle w:val="TableText"/>
              <w:rPr>
                <w:rFonts w:eastAsia="SimSun"/>
              </w:rPr>
            </w:pPr>
            <w:r w:rsidRPr="00D137D3">
              <w:rPr>
                <w:rFonts w:eastAsia="SimSun"/>
              </w:rPr>
              <w:t>IT</w:t>
            </w:r>
          </w:p>
        </w:tc>
        <w:tc>
          <w:tcPr>
            <w:tcW w:w="1164" w:type="pct"/>
          </w:tcPr>
          <w:p w:rsidR="00BB3394" w:rsidRPr="00D137D3" w:rsidRDefault="00BB3394" w:rsidP="00943CA0">
            <w:pPr>
              <w:pStyle w:val="TableText"/>
              <w:rPr>
                <w:rFonts w:eastAsia="SimSun"/>
              </w:rPr>
            </w:pPr>
          </w:p>
        </w:tc>
        <w:tc>
          <w:tcPr>
            <w:tcW w:w="835" w:type="pct"/>
          </w:tcPr>
          <w:p w:rsidR="00BB3394" w:rsidRPr="00D137D3" w:rsidRDefault="00BB3394" w:rsidP="00943CA0">
            <w:pPr>
              <w:pStyle w:val="TableText"/>
              <w:rPr>
                <w:rFonts w:eastAsia="SimSun"/>
              </w:rPr>
            </w:pPr>
          </w:p>
        </w:tc>
      </w:tr>
      <w:tr w:rsidR="00BB3394" w:rsidRPr="00D137D3" w:rsidTr="00D137D3">
        <w:trPr>
          <w:cantSplit/>
        </w:trPr>
        <w:tc>
          <w:tcPr>
            <w:tcW w:w="860" w:type="pct"/>
          </w:tcPr>
          <w:p w:rsidR="00BB3394" w:rsidRPr="00D137D3" w:rsidRDefault="00BB3394" w:rsidP="00943CA0">
            <w:pPr>
              <w:pStyle w:val="TableText"/>
              <w:rPr>
                <w:rFonts w:eastAsia="SimSun"/>
                <w:iCs/>
              </w:rPr>
            </w:pPr>
            <w:r w:rsidRPr="00D137D3">
              <w:rPr>
                <w:rFonts w:eastAsia="SimSun"/>
                <w:iCs/>
              </w:rPr>
              <w:t>IT PM</w:t>
            </w:r>
          </w:p>
        </w:tc>
        <w:tc>
          <w:tcPr>
            <w:tcW w:w="1111" w:type="pct"/>
          </w:tcPr>
          <w:p w:rsidR="00BB3394" w:rsidRPr="00D137D3" w:rsidRDefault="00BB3394" w:rsidP="00943CA0">
            <w:pPr>
              <w:pStyle w:val="TableText"/>
              <w:rPr>
                <w:rFonts w:eastAsia="SimSun"/>
              </w:rPr>
            </w:pPr>
            <w:r w:rsidRPr="00D137D3">
              <w:rPr>
                <w:rFonts w:eastAsia="SimSun"/>
              </w:rPr>
              <w:t>Sebastien Paulissen</w:t>
            </w:r>
          </w:p>
        </w:tc>
        <w:tc>
          <w:tcPr>
            <w:tcW w:w="1030" w:type="pct"/>
          </w:tcPr>
          <w:p w:rsidR="00BB3394" w:rsidRPr="00D137D3" w:rsidRDefault="00BB3394" w:rsidP="00943CA0">
            <w:pPr>
              <w:pStyle w:val="TableText"/>
              <w:rPr>
                <w:rFonts w:eastAsia="SimSun"/>
              </w:rPr>
            </w:pPr>
            <w:r w:rsidRPr="00D137D3">
              <w:rPr>
                <w:rFonts w:eastAsia="SimSun"/>
              </w:rPr>
              <w:t>IT</w:t>
            </w:r>
          </w:p>
        </w:tc>
        <w:tc>
          <w:tcPr>
            <w:tcW w:w="1164" w:type="pct"/>
          </w:tcPr>
          <w:p w:rsidR="00BB3394" w:rsidRPr="00D137D3" w:rsidRDefault="00BB3394" w:rsidP="00943CA0">
            <w:pPr>
              <w:pStyle w:val="TableText"/>
              <w:rPr>
                <w:rFonts w:eastAsia="SimSun"/>
              </w:rPr>
            </w:pPr>
          </w:p>
        </w:tc>
        <w:tc>
          <w:tcPr>
            <w:tcW w:w="835" w:type="pct"/>
          </w:tcPr>
          <w:p w:rsidR="00BB3394" w:rsidRPr="00D137D3" w:rsidRDefault="00BB3394" w:rsidP="00943CA0">
            <w:pPr>
              <w:pStyle w:val="TableText"/>
              <w:rPr>
                <w:rFonts w:eastAsia="SimSun"/>
              </w:rPr>
            </w:pPr>
          </w:p>
        </w:tc>
      </w:tr>
    </w:tbl>
    <w:p w:rsidR="00BB3394" w:rsidRPr="003B7B77" w:rsidRDefault="00BB3394" w:rsidP="00943CA0">
      <w:pPr>
        <w:pStyle w:val="BodyText"/>
      </w:pPr>
    </w:p>
    <w:p w:rsidR="00BB3394" w:rsidRDefault="00BB3394" w:rsidP="00943CA0">
      <w:pPr>
        <w:pStyle w:val="BodyText"/>
        <w:sectPr w:rsidR="00BB3394" w:rsidSect="00304FAF">
          <w:pgSz w:w="11909" w:h="16834" w:code="9"/>
          <w:pgMar w:top="964" w:right="1077" w:bottom="561" w:left="1077" w:header="0" w:footer="431" w:gutter="0"/>
          <w:cols w:space="708"/>
          <w:titlePg/>
          <w:docGrid w:linePitch="360"/>
        </w:sectPr>
      </w:pPr>
    </w:p>
    <w:p w:rsidR="00BB3394" w:rsidRDefault="00BB3394" w:rsidP="00BB3394">
      <w:pPr>
        <w:pStyle w:val="NumHead1"/>
        <w:numPr>
          <w:ilvl w:val="0"/>
          <w:numId w:val="28"/>
        </w:numPr>
        <w:tabs>
          <w:tab w:val="clear" w:pos="1008"/>
          <w:tab w:val="num" w:pos="720"/>
        </w:tabs>
        <w:ind w:left="720" w:hanging="720"/>
        <w:pPrChange w:id="165" w:author="DJ846" w:date="2016-07-15T15:09:00Z">
          <w:pPr>
            <w:pStyle w:val="NumHead1"/>
            <w:numPr>
              <w:numId w:val="43"/>
            </w:numPr>
            <w:tabs>
              <w:tab w:val="clear" w:pos="720"/>
              <w:tab w:val="num" w:pos="360"/>
            </w:tabs>
            <w:ind w:left="360" w:hanging="360"/>
          </w:pPr>
        </w:pPrChange>
      </w:pPr>
      <w:bookmarkStart w:id="166" w:name="_Toc447533997"/>
      <w:r w:rsidRPr="003B7B77">
        <w:t xml:space="preserve">Appendix 1 – </w:t>
      </w:r>
      <w:r>
        <w:t>New Fund Identifier Code</w:t>
      </w:r>
      <w:bookmarkEnd w:id="166"/>
    </w:p>
    <w:bookmarkStart w:id="167" w:name="_MON_1521351483"/>
    <w:bookmarkEnd w:id="167"/>
    <w:p w:rsidR="00BB3394" w:rsidRPr="00023995" w:rsidRDefault="00BB3394" w:rsidP="00023995">
      <w:pPr>
        <w:pStyle w:val="BodyText"/>
        <w:rPr>
          <w:lang w:val="en-GB" w:eastAsia="zh-CN"/>
        </w:rPr>
      </w:pPr>
      <w:r>
        <w:object w:dxaOrig="1535" w:dyaOrig="993">
          <v:shape id="_x0000_i1029" type="#_x0000_t75" style="width:75pt;height:49.5pt" o:ole="">
            <v:imagedata r:id="rId17" o:title=""/>
          </v:shape>
          <o:OLEObject Type="Embed" ProgID="Excel.Sheet.8" ShapeID="_x0000_i1029" DrawAspect="Icon" ObjectID="_1530100548" r:id="rId18"/>
        </w:object>
      </w:r>
    </w:p>
    <w:p w:rsidR="00BB3394" w:rsidRPr="00A17967" w:rsidRDefault="00BB3394" w:rsidP="00A17967">
      <w:pPr>
        <w:pStyle w:val="BodyText"/>
        <w:rPr>
          <w:lang w:val="en-GB" w:eastAsia="zh-CN"/>
        </w:rPr>
      </w:pPr>
    </w:p>
    <w:p w:rsidR="00BB3394" w:rsidRPr="003B7B77" w:rsidRDefault="00BB3394" w:rsidP="00D828C6">
      <w:pPr>
        <w:pStyle w:val="BodyText"/>
      </w:pPr>
    </w:p>
    <w:p w:rsidR="00BB3394" w:rsidRDefault="00BB3394" w:rsidP="00BB3394">
      <w:pPr>
        <w:pStyle w:val="NumHead1"/>
        <w:numPr>
          <w:ilvl w:val="0"/>
          <w:numId w:val="28"/>
        </w:numPr>
        <w:tabs>
          <w:tab w:val="clear" w:pos="1008"/>
          <w:tab w:val="num" w:pos="720"/>
        </w:tabs>
        <w:ind w:left="720" w:hanging="720"/>
        <w:pPrChange w:id="168" w:author="DJ846" w:date="2016-07-15T15:09:00Z">
          <w:pPr>
            <w:pStyle w:val="NumHead1"/>
            <w:numPr>
              <w:numId w:val="43"/>
            </w:numPr>
            <w:tabs>
              <w:tab w:val="clear" w:pos="720"/>
              <w:tab w:val="num" w:pos="360"/>
            </w:tabs>
            <w:ind w:left="360" w:hanging="360"/>
          </w:pPr>
        </w:pPrChange>
      </w:pPr>
      <w:bookmarkStart w:id="169" w:name="_Toc447533998"/>
      <w:r w:rsidRPr="003B7B77">
        <w:t xml:space="preserve">Appendix </w:t>
      </w:r>
      <w:r>
        <w:t>2</w:t>
      </w:r>
      <w:r w:rsidRPr="003B7B77">
        <w:t xml:space="preserve"> – </w:t>
      </w:r>
      <w:bookmarkEnd w:id="169"/>
      <w:r>
        <w:t>Screenshot: Investment Manager ID</w:t>
      </w:r>
    </w:p>
    <w:p w:rsidR="00BB3394" w:rsidRDefault="00BB3394" w:rsidP="00BA1C92">
      <w:pPr>
        <w:pStyle w:val="BodyText"/>
        <w:rPr>
          <w:lang w:val="en-GB" w:eastAsia="zh-CN"/>
        </w:rPr>
      </w:pPr>
      <w:r>
        <w:rPr>
          <w:lang w:val="en-GB" w:eastAsia="zh-CN"/>
        </w:rPr>
        <w:t>New fund identifier will be stored in the below field on the COS – Fund Setup screen:</w:t>
      </w:r>
    </w:p>
    <w:p w:rsidR="00BB3394" w:rsidRDefault="00BB3394" w:rsidP="00BA1C92">
      <w:pPr>
        <w:pStyle w:val="BodyText"/>
        <w:rPr>
          <w:lang w:val="en-GB" w:eastAsia="zh-CN"/>
        </w:rPr>
      </w:pPr>
    </w:p>
    <w:p w:rsidR="00BB3394" w:rsidRPr="00873599" w:rsidRDefault="00BB3394" w:rsidP="00BA1C92">
      <w:pPr>
        <w:pStyle w:val="BodyText"/>
        <w:rPr>
          <w:lang w:val="en-GB" w:eastAsia="zh-CN"/>
        </w:rPr>
      </w:pPr>
      <w:r>
        <w:rPr>
          <w:noProof/>
          <w:lang w:eastAsia="en-US"/>
        </w:rPr>
        <w:pict>
          <v:shape id="Picture 3" o:spid="_x0000_i1030" type="#_x0000_t75" style="width:486.75pt;height:314.25pt;visibility:visible">
            <v:imagedata r:id="rId19" o:title=""/>
          </v:shape>
        </w:pict>
      </w:r>
    </w:p>
    <w:p w:rsidR="00BB3394" w:rsidRPr="00307994" w:rsidRDefault="00BB3394" w:rsidP="00BA1C92">
      <w:pPr>
        <w:pStyle w:val="BodyText"/>
        <w:rPr>
          <w:lang w:val="en-GB" w:eastAsia="zh-CN"/>
        </w:rPr>
      </w:pPr>
    </w:p>
    <w:p w:rsidR="00BB3394" w:rsidRPr="00600D23" w:rsidRDefault="00BB3394" w:rsidP="00BA1C92">
      <w:pPr>
        <w:pStyle w:val="BodyText"/>
        <w:rPr>
          <w:lang w:val="en-GB"/>
        </w:rPr>
      </w:pPr>
    </w:p>
    <w:p w:rsidR="00BB3394" w:rsidRDefault="00BB3394" w:rsidP="00BB3394">
      <w:pPr>
        <w:pStyle w:val="NumHead1"/>
        <w:numPr>
          <w:ilvl w:val="0"/>
          <w:numId w:val="28"/>
        </w:numPr>
        <w:tabs>
          <w:tab w:val="clear" w:pos="1008"/>
          <w:tab w:val="num" w:pos="720"/>
        </w:tabs>
        <w:ind w:left="720" w:hanging="720"/>
        <w:pPrChange w:id="170" w:author="DJ846" w:date="2016-07-15T15:09:00Z">
          <w:pPr>
            <w:pStyle w:val="NumHead1"/>
            <w:numPr>
              <w:numId w:val="43"/>
            </w:numPr>
            <w:tabs>
              <w:tab w:val="clear" w:pos="720"/>
              <w:tab w:val="num" w:pos="360"/>
            </w:tabs>
            <w:ind w:left="360" w:hanging="360"/>
          </w:pPr>
        </w:pPrChange>
      </w:pPr>
      <w:r w:rsidRPr="003B7B77">
        <w:t xml:space="preserve">Appendix </w:t>
      </w:r>
      <w:r>
        <w:t>3</w:t>
      </w:r>
      <w:r w:rsidRPr="003B7B77">
        <w:t xml:space="preserve"> – </w:t>
      </w:r>
      <w:r>
        <w:t>Sample “as is” and “to be” files</w:t>
      </w:r>
    </w:p>
    <w:p w:rsidR="00BB3394" w:rsidRDefault="00BB3394" w:rsidP="00D828C6">
      <w:pPr>
        <w:pStyle w:val="BodyText"/>
      </w:pPr>
      <w:r>
        <w:t>“As Is”</w:t>
      </w:r>
    </w:p>
    <w:bookmarkStart w:id="171" w:name="_MON_1521351492"/>
    <w:bookmarkEnd w:id="171"/>
    <w:p w:rsidR="00BB3394" w:rsidRDefault="00BB3394" w:rsidP="00D828C6">
      <w:pPr>
        <w:pStyle w:val="BodyText"/>
      </w:pPr>
      <w:r>
        <w:object w:dxaOrig="1534" w:dyaOrig="993">
          <v:shape id="_x0000_i1031" type="#_x0000_t75" style="width:75pt;height:49.5pt" o:ole="">
            <v:imagedata r:id="rId20" o:title=""/>
          </v:shape>
          <o:OLEObject Type="Embed" ProgID="Excel.Sheet.8" ShapeID="_x0000_i1031" DrawAspect="Icon" ObjectID="_1530100549" r:id="rId21"/>
        </w:object>
      </w:r>
    </w:p>
    <w:p w:rsidR="00BB3394" w:rsidRDefault="00BB3394" w:rsidP="00D828C6">
      <w:pPr>
        <w:pStyle w:val="BodyText"/>
      </w:pPr>
    </w:p>
    <w:p w:rsidR="00BB3394" w:rsidRDefault="00BB3394" w:rsidP="00023995">
      <w:pPr>
        <w:pStyle w:val="BodyText"/>
      </w:pPr>
      <w:r>
        <w:t>“To Be”</w:t>
      </w:r>
    </w:p>
    <w:p w:rsidR="00BB3394" w:rsidRDefault="00BB3394" w:rsidP="00023995">
      <w:pPr>
        <w:pStyle w:val="BodyText"/>
      </w:pPr>
      <w:r>
        <w:t xml:space="preserve">The sample is in XLS for illustrative purposes but must be a CSV delimited file. </w:t>
      </w:r>
    </w:p>
    <w:bookmarkStart w:id="172" w:name="_MON_1521351497"/>
    <w:bookmarkEnd w:id="172"/>
    <w:p w:rsidR="00BB3394" w:rsidRDefault="00BB3394" w:rsidP="00023995">
      <w:pPr>
        <w:pStyle w:val="BodyText"/>
      </w:pPr>
      <w:r>
        <w:object w:dxaOrig="1534" w:dyaOrig="993">
          <v:shape id="_x0000_i1032" type="#_x0000_t75" style="width:75pt;height:49.5pt" o:ole="">
            <v:imagedata r:id="rId22" o:title=""/>
          </v:shape>
          <o:OLEObject Type="Embed" ProgID="Excel.Sheet.8" ShapeID="_x0000_i1032" DrawAspect="Icon" ObjectID="_1530100550" r:id="rId23"/>
        </w:object>
      </w:r>
    </w:p>
    <w:p w:rsidR="00BB3394" w:rsidRPr="00584960" w:rsidRDefault="00BB3394" w:rsidP="00D828C6">
      <w:pPr>
        <w:pStyle w:val="BodyText"/>
      </w:pPr>
    </w:p>
    <w:sectPr w:rsidR="00BB3394" w:rsidRPr="00584960" w:rsidSect="00304FAF">
      <w:pgSz w:w="11909" w:h="16834" w:code="9"/>
      <w:pgMar w:top="964" w:right="1077" w:bottom="561" w:left="1077" w:header="0" w:footer="431"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7" w:author="Steve Lazouras" w:date="2016-06-24T14:09:00Z" w:initials="SL">
    <w:p w:rsidR="00BB3394" w:rsidRDefault="00BB3394">
      <w:pPr>
        <w:pStyle w:val="CommentText"/>
      </w:pPr>
      <w:r>
        <w:rPr>
          <w:rStyle w:val="CommentReference"/>
          <w:szCs w:val="16"/>
          <w:lang w:eastAsia="ja-JP"/>
        </w:rPr>
        <w:annotationRef/>
      </w:r>
      <w:r>
        <w:t>Do these FX forwards also include NDF’s? If so, what are the pairs as these will need to be created BEFORE any file can be accepted.</w:t>
      </w:r>
    </w:p>
    <w:p w:rsidR="00BB3394" w:rsidRDefault="00BB3394">
      <w:pPr>
        <w:pStyle w:val="CommentText"/>
      </w:pPr>
      <w:r w:rsidRPr="00411198">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i1026" type="#_x0000_t75" style="width:487.5pt;height:221.25pt;visibility:visible">
            <v:imagedata r:id="rId1" o:title=""/>
          </v:shape>
        </w:pict>
      </w:r>
    </w:p>
  </w:comment>
  <w:comment w:id="58" w:author="DJ846" w:date="2016-06-24T14:09:00Z" w:initials="D">
    <w:p w:rsidR="00BB3394" w:rsidRDefault="00BB3394">
      <w:pPr>
        <w:pStyle w:val="CommentText"/>
      </w:pPr>
      <w:r>
        <w:rPr>
          <w:rStyle w:val="CommentReference"/>
          <w:lang w:eastAsia="ja-JP"/>
        </w:rPr>
        <w:annotationRef/>
      </w:r>
      <w:r>
        <w:t>This will only include the hedging program deals</w:t>
      </w:r>
    </w:p>
  </w:comment>
  <w:comment w:id="70" w:author="Lizy Divetta" w:date="2016-06-24T14:09:00Z" w:initials="LD">
    <w:p w:rsidR="00BB3394" w:rsidRDefault="00BB3394">
      <w:pPr>
        <w:pStyle w:val="CommentText"/>
      </w:pPr>
      <w:r>
        <w:rPr>
          <w:rStyle w:val="CommentReference"/>
          <w:szCs w:val="16"/>
          <w:lang w:eastAsia="ja-JP"/>
        </w:rPr>
        <w:annotationRef/>
      </w:r>
      <w:r>
        <w:t>As per general comments on 2.1 this is not a front office system</w:t>
      </w:r>
    </w:p>
  </w:comment>
  <w:comment w:id="72" w:author="Steve Lazouras" w:date="2016-06-24T14:09:00Z" w:initials="SL">
    <w:p w:rsidR="00BB3394" w:rsidRDefault="00BB3394">
      <w:pPr>
        <w:pStyle w:val="CommentText"/>
      </w:pPr>
      <w:r>
        <w:rPr>
          <w:rStyle w:val="CommentReference"/>
          <w:szCs w:val="16"/>
          <w:lang w:eastAsia="ja-JP"/>
        </w:rPr>
        <w:annotationRef/>
      </w:r>
      <w:r>
        <w:t>What time will this file be available?</w:t>
      </w:r>
    </w:p>
  </w:comment>
  <w:comment w:id="73" w:author="DJ846" w:date="2016-06-24T14:09:00Z" w:initials="D">
    <w:p w:rsidR="00BB3394" w:rsidRDefault="00BB3394">
      <w:pPr>
        <w:pStyle w:val="CommentText"/>
      </w:pPr>
      <w:r>
        <w:rPr>
          <w:rStyle w:val="CommentReference"/>
          <w:lang w:eastAsia="ja-JP"/>
        </w:rPr>
        <w:annotationRef/>
      </w:r>
      <w:r>
        <w:t>We are proposing midnight as the deadline though in practice we will deliver beforehand</w:t>
      </w:r>
    </w:p>
  </w:comment>
  <w:comment w:id="83" w:author="Steve Lazouras" w:date="2016-06-24T14:09:00Z" w:initials="SL">
    <w:p w:rsidR="00BB3394" w:rsidRDefault="00BB3394">
      <w:pPr>
        <w:pStyle w:val="CommentText"/>
      </w:pPr>
      <w:r>
        <w:rPr>
          <w:rStyle w:val="CommentReference"/>
          <w:szCs w:val="16"/>
          <w:lang w:eastAsia="ja-JP"/>
        </w:rPr>
        <w:annotationRef/>
      </w:r>
      <w:r>
        <w:t>See definition provided on General Comments doc</w:t>
      </w:r>
    </w:p>
  </w:comment>
  <w:comment w:id="84" w:author="DJ846" w:date="2016-06-24T14:09:00Z" w:initials="D">
    <w:p w:rsidR="00BB3394" w:rsidRDefault="00BB3394">
      <w:pPr>
        <w:pStyle w:val="CommentText"/>
      </w:pPr>
      <w:r>
        <w:rPr>
          <w:rStyle w:val="CommentReference"/>
          <w:lang w:eastAsia="ja-JP"/>
        </w:rPr>
        <w:annotationRef/>
      </w:r>
      <w:r>
        <w:t>SL5 answered in update 12/04</w:t>
      </w:r>
    </w:p>
  </w:comment>
  <w:comment w:id="92" w:author="Steve Lazouras" w:date="2016-06-24T14:09:00Z" w:initials="SL">
    <w:p w:rsidR="00BB3394" w:rsidRDefault="00BB3394">
      <w:pPr>
        <w:pStyle w:val="CommentText"/>
      </w:pPr>
      <w:r>
        <w:rPr>
          <w:rStyle w:val="CommentReference"/>
          <w:szCs w:val="16"/>
          <w:lang w:eastAsia="ja-JP"/>
        </w:rPr>
        <w:annotationRef/>
      </w:r>
      <w:r>
        <w:t>Why is this relevant when this is part of the RBC hedge program? There should not be any DIM or MAML trades feeding this process. Is this copied from MISYS-16</w:t>
      </w:r>
    </w:p>
    <w:p w:rsidR="00BB3394" w:rsidRDefault="00BB3394">
      <w:pPr>
        <w:pStyle w:val="CommentText"/>
      </w:pPr>
      <w:r>
        <w:t>Is the timing also correct here; T+1 2/3 am?</w:t>
      </w:r>
    </w:p>
  </w:comment>
  <w:comment w:id="93" w:author="DJ846" w:date="2016-06-24T14:09:00Z" w:initials="D">
    <w:p w:rsidR="00BB3394" w:rsidRDefault="00BB3394">
      <w:pPr>
        <w:pStyle w:val="CommentText"/>
      </w:pPr>
      <w:r>
        <w:rPr>
          <w:rStyle w:val="CommentReference"/>
          <w:lang w:eastAsia="ja-JP"/>
        </w:rPr>
        <w:annotationRef/>
      </w:r>
      <w:r>
        <w:t>We had the later T+1 deadline as we were including both the CU and Hedging reports on the same flow so you had a complete picture of the FX deliveries. For more clarity we have split this out to put the hedging flow 1</w:t>
      </w:r>
      <w:r w:rsidRPr="00DB02C3">
        <w:rPr>
          <w:vertAlign w:val="superscript"/>
        </w:rPr>
        <w:t>st</w:t>
      </w:r>
      <w:r>
        <w:t xml:space="preserve"> with a deadline of midnight. </w:t>
      </w:r>
    </w:p>
  </w:comment>
  <w:comment w:id="100" w:author="Steve Lazouras" w:date="2016-06-24T14:09:00Z" w:initials="SL">
    <w:p w:rsidR="00BB3394" w:rsidRDefault="00BB3394">
      <w:pPr>
        <w:pStyle w:val="CommentText"/>
      </w:pPr>
      <w:r>
        <w:rPr>
          <w:rStyle w:val="CommentReference"/>
          <w:szCs w:val="16"/>
          <w:lang w:eastAsia="ja-JP"/>
        </w:rPr>
        <w:annotationRef/>
      </w:r>
      <w:r>
        <w:t>When as this conflicts with diagram and OPR4?</w:t>
      </w:r>
    </w:p>
  </w:comment>
  <w:comment w:id="104" w:author="Steve Lazouras" w:date="2016-06-24T14:09:00Z" w:initials="SL">
    <w:p w:rsidR="00BB3394" w:rsidRDefault="00BB3394">
      <w:pPr>
        <w:pStyle w:val="CommentText"/>
      </w:pPr>
      <w:r>
        <w:rPr>
          <w:rStyle w:val="CommentReference"/>
          <w:szCs w:val="16"/>
          <w:lang w:eastAsia="ja-JP"/>
        </w:rPr>
        <w:annotationRef/>
      </w:r>
      <w:r>
        <w:t>Is this correct? Should it not be ‘Trade’ information?</w:t>
      </w:r>
    </w:p>
  </w:comment>
  <w:comment w:id="99" w:author="DJ846" w:date="2016-06-24T14:09:00Z" w:initials="D">
    <w:p w:rsidR="00BB3394" w:rsidRDefault="00BB3394">
      <w:pPr>
        <w:pStyle w:val="CommentText"/>
      </w:pPr>
      <w:r>
        <w:rPr>
          <w:rStyle w:val="CommentReference"/>
          <w:lang w:eastAsia="ja-JP"/>
        </w:rPr>
        <w:annotationRef/>
      </w:r>
      <w:r>
        <w:t>Updated based on comments SL10 and SL11</w:t>
      </w:r>
    </w:p>
  </w:comment>
  <w:comment w:id="108" w:author="Steve Lazouras" w:date="2016-06-24T14:09:00Z" w:initials="SL">
    <w:p w:rsidR="00BB3394" w:rsidRDefault="00BB3394">
      <w:pPr>
        <w:pStyle w:val="CommentText"/>
      </w:pPr>
      <w:r>
        <w:rPr>
          <w:rStyle w:val="CommentReference"/>
          <w:szCs w:val="16"/>
          <w:lang w:eastAsia="ja-JP"/>
        </w:rPr>
        <w:annotationRef/>
      </w:r>
      <w:r>
        <w:t>See comments on General Comments doc</w:t>
      </w:r>
    </w:p>
  </w:comment>
  <w:comment w:id="109" w:author="DJ846" w:date="2016-06-24T14:09:00Z" w:initials="D">
    <w:p w:rsidR="00BB3394" w:rsidRDefault="00BB3394">
      <w:pPr>
        <w:pStyle w:val="CommentText"/>
      </w:pPr>
      <w:r>
        <w:rPr>
          <w:rStyle w:val="CommentReference"/>
          <w:lang w:eastAsia="ja-JP"/>
        </w:rPr>
        <w:annotationRef/>
      </w:r>
      <w:r>
        <w:t>Update requirement to semi colon based on comment SL13</w:t>
      </w:r>
    </w:p>
  </w:comment>
  <w:comment w:id="110" w:author="Lizy Divetta" w:date="2016-06-24T14:09:00Z" w:initials="LD">
    <w:p w:rsidR="00BB3394" w:rsidRDefault="00BB3394">
      <w:pPr>
        <w:pStyle w:val="CommentText"/>
      </w:pPr>
      <w:r>
        <w:rPr>
          <w:rStyle w:val="CommentReference"/>
          <w:szCs w:val="16"/>
          <w:lang w:eastAsia="ja-JP"/>
        </w:rPr>
        <w:annotationRef/>
      </w:r>
      <w:r>
        <w:t>RBC</w:t>
      </w:r>
    </w:p>
    <w:p w:rsidR="00BB3394" w:rsidRDefault="00BB3394">
      <w:pPr>
        <w:pStyle w:val="CommentText"/>
      </w:pPr>
    </w:p>
    <w:p w:rsidR="00BB3394" w:rsidRDefault="00BB3394">
      <w:pPr>
        <w:pStyle w:val="CommentText"/>
      </w:pPr>
      <w:r>
        <w:t>Can you please clarify this point as this specifies prior to Midnight but the diagram on page 6 indicates 2/3am??</w:t>
      </w:r>
    </w:p>
  </w:comment>
  <w:comment w:id="111" w:author="DJ846" w:date="2016-06-24T14:09:00Z" w:initials="D">
    <w:p w:rsidR="00BB3394" w:rsidRDefault="00BB3394">
      <w:pPr>
        <w:pStyle w:val="CommentText"/>
      </w:pPr>
      <w:r>
        <w:rPr>
          <w:rStyle w:val="CommentReference"/>
          <w:lang w:eastAsia="ja-JP"/>
        </w:rPr>
        <w:annotationRef/>
      </w:r>
      <w:r>
        <w:t>We have updated the diagram on page 6 to show midnight for this file</w:t>
      </w:r>
    </w:p>
  </w:comment>
  <w:comment w:id="112" w:author="Lizy Divetta" w:date="2016-06-24T14:09:00Z" w:initials="LD">
    <w:p w:rsidR="00BB3394" w:rsidRDefault="00BB3394">
      <w:pPr>
        <w:pStyle w:val="CommentText"/>
      </w:pPr>
      <w:r>
        <w:rPr>
          <w:rStyle w:val="CommentReference"/>
          <w:szCs w:val="16"/>
          <w:lang w:eastAsia="ja-JP"/>
        </w:rPr>
        <w:annotationRef/>
      </w:r>
      <w:r>
        <w:t>RBC</w:t>
      </w:r>
    </w:p>
    <w:p w:rsidR="00BB3394" w:rsidRDefault="00BB3394">
      <w:pPr>
        <w:pStyle w:val="CommentText"/>
      </w:pPr>
    </w:p>
    <w:p w:rsidR="00BB3394" w:rsidRDefault="00BB3394">
      <w:pPr>
        <w:pStyle w:val="CommentText"/>
      </w:pPr>
      <w:r>
        <w:t>Please confirm that this is for RBC interal purposes and not for Mediolanum to review</w:t>
      </w:r>
    </w:p>
  </w:comment>
  <w:comment w:id="113" w:author="DJ846" w:date="2016-06-24T14:09:00Z" w:initials="D">
    <w:p w:rsidR="00BB3394" w:rsidRDefault="00BB3394" w:rsidP="00DB02C3">
      <w:pPr>
        <w:pStyle w:val="CommentText"/>
      </w:pPr>
      <w:r>
        <w:rPr>
          <w:rStyle w:val="CommentReference"/>
          <w:lang w:eastAsia="ja-JP"/>
        </w:rPr>
        <w:annotationRef/>
      </w:r>
      <w:r>
        <w:t xml:space="preserve"> In reference to LD17 we confirm no review of this point is expected by Mediolanum</w:t>
      </w:r>
    </w:p>
  </w:comment>
  <w:comment w:id="114" w:author="Steve Lazouras" w:date="2016-06-24T14:09:00Z" w:initials="SL">
    <w:p w:rsidR="00BB3394" w:rsidRDefault="00BB3394">
      <w:pPr>
        <w:pStyle w:val="CommentText"/>
      </w:pPr>
      <w:r>
        <w:rPr>
          <w:rStyle w:val="CommentReference"/>
          <w:szCs w:val="16"/>
          <w:lang w:eastAsia="ja-JP"/>
        </w:rPr>
        <w:annotationRef/>
      </w:r>
      <w:r>
        <w:t>All file formats are subject to consensus with Misys</w:t>
      </w:r>
    </w:p>
  </w:comment>
  <w:comment w:id="115" w:author="Steve Lazouras" w:date="2016-06-24T14:09:00Z" w:initials="SL">
    <w:p w:rsidR="00BB3394" w:rsidRDefault="00BB3394">
      <w:pPr>
        <w:pStyle w:val="CommentText"/>
      </w:pPr>
      <w:r>
        <w:rPr>
          <w:rStyle w:val="CommentReference"/>
          <w:szCs w:val="16"/>
          <w:lang w:eastAsia="ja-JP"/>
        </w:rPr>
        <w:annotationRef/>
      </w:r>
      <w:r>
        <w:t xml:space="preserve">Does this imply that Fixed Currency will </w:t>
      </w:r>
      <w:r w:rsidRPr="00934CCF">
        <w:rPr>
          <w:b/>
          <w:highlight w:val="yellow"/>
        </w:rPr>
        <w:t>ALWAYS</w:t>
      </w:r>
      <w:r>
        <w:t xml:space="preserve"> be against fund currency, i.e. EURO’s?</w:t>
      </w:r>
    </w:p>
  </w:comment>
  <w:comment w:id="116" w:author="DJ846" w:date="2016-06-24T14:09:00Z" w:initials="D">
    <w:p w:rsidR="00BB3394" w:rsidRDefault="00BB3394" w:rsidP="00DB02C3">
      <w:pPr>
        <w:pStyle w:val="CommentText"/>
      </w:pPr>
      <w:r>
        <w:rPr>
          <w:rStyle w:val="CommentReference"/>
          <w:lang w:eastAsia="ja-JP"/>
        </w:rPr>
        <w:annotationRef/>
      </w:r>
      <w:r>
        <w:t>In reference to SL20, we confirm field 9 will always be EUR</w:t>
      </w:r>
    </w:p>
  </w:comment>
  <w:comment w:id="117" w:author="Steve Lazouras" w:date="2016-06-24T14:09:00Z" w:initials="SL">
    <w:p w:rsidR="00BB3394" w:rsidRDefault="00BB3394">
      <w:pPr>
        <w:pStyle w:val="CommentText"/>
      </w:pPr>
      <w:r>
        <w:rPr>
          <w:rStyle w:val="CommentReference"/>
          <w:szCs w:val="16"/>
          <w:lang w:eastAsia="ja-JP"/>
        </w:rPr>
        <w:annotationRef/>
      </w:r>
      <w:r>
        <w:t>In the ‘To Be’ file line 2, is RBC saying that Medio will receive an FX Frwd trade to sell CAD &amp; buy EUR?</w:t>
      </w:r>
    </w:p>
  </w:comment>
  <w:comment w:id="118" w:author="DJ846" w:date="2016-06-24T14:09:00Z" w:initials="D">
    <w:p w:rsidR="00BB3394" w:rsidRDefault="00BB3394">
      <w:pPr>
        <w:pStyle w:val="CommentText"/>
      </w:pPr>
      <w:r>
        <w:rPr>
          <w:rStyle w:val="CommentReference"/>
          <w:lang w:eastAsia="ja-JP"/>
        </w:rPr>
        <w:annotationRef/>
      </w:r>
      <w:r>
        <w:t>In reference to SL22 we confirm that exampe on line 2 is selling CAD and buying EUR from the hedged share class/fund’s perspective</w:t>
      </w:r>
    </w:p>
  </w:comment>
  <w:comment w:id="121" w:author="Steve Lazouras" w:date="2016-06-24T14:09:00Z" w:initials="SL">
    <w:p w:rsidR="00BB3394" w:rsidRDefault="00BB3394">
      <w:pPr>
        <w:pStyle w:val="CommentText"/>
      </w:pPr>
      <w:r>
        <w:rPr>
          <w:rStyle w:val="CommentReference"/>
          <w:szCs w:val="16"/>
          <w:lang w:eastAsia="ja-JP"/>
        </w:rPr>
        <w:annotationRef/>
      </w:r>
      <w:r>
        <w:t xml:space="preserve">Testing this date format, Cronos can confirm this is the correct methodology to apply across </w:t>
      </w:r>
      <w:r w:rsidRPr="000754A4">
        <w:rPr>
          <w:b/>
          <w:highlight w:val="yellow"/>
        </w:rPr>
        <w:t>ALL BRD’s</w:t>
      </w:r>
      <w:r>
        <w:t>.</w:t>
      </w:r>
    </w:p>
  </w:comment>
  <w:comment w:id="122" w:author="DJ846" w:date="2016-06-24T14:09:00Z" w:initials="D">
    <w:p w:rsidR="00BB3394" w:rsidRDefault="00BB3394">
      <w:pPr>
        <w:pStyle w:val="CommentText"/>
      </w:pPr>
      <w:r>
        <w:rPr>
          <w:rStyle w:val="CommentReference"/>
          <w:lang w:eastAsia="ja-JP"/>
        </w:rPr>
        <w:annotationRef/>
      </w:r>
      <w:r>
        <w:t>DDMMYYYY applied acros all BRDs, can you confirm if you now require DD/MM/YYYY instead?</w:t>
      </w:r>
    </w:p>
  </w:comment>
  <w:comment w:id="129" w:author="Steve Lazouras" w:date="2016-06-24T14:09:00Z" w:initials="SL">
    <w:p w:rsidR="00BB3394" w:rsidRDefault="00BB3394">
      <w:pPr>
        <w:pStyle w:val="CommentText"/>
      </w:pPr>
      <w:r>
        <w:rPr>
          <w:rStyle w:val="CommentReference"/>
          <w:szCs w:val="16"/>
          <w:lang w:eastAsia="ja-JP"/>
        </w:rPr>
        <w:annotationRef/>
      </w:r>
      <w:r>
        <w:t xml:space="preserve">There is NO requirement for </w:t>
      </w:r>
      <w:r w:rsidRPr="00E442F4">
        <w:rPr>
          <w:b/>
          <w:highlight w:val="yellow"/>
        </w:rPr>
        <w:t>FX Forwards</w:t>
      </w:r>
      <w:r>
        <w:t xml:space="preserve"> to have the sold leg initiated with a minus sign as Fusion applies the correct details on the trade via the ‘Direction’ indicator.</w:t>
      </w:r>
    </w:p>
  </w:comment>
  <w:comment w:id="130" w:author="DJ846" w:date="2016-06-24T14:09:00Z" w:initials="D">
    <w:p w:rsidR="00BB3394" w:rsidRDefault="00BB3394" w:rsidP="00AB2D75">
      <w:pPr>
        <w:pStyle w:val="CommentText"/>
      </w:pPr>
      <w:r>
        <w:rPr>
          <w:rStyle w:val="CommentReference"/>
          <w:lang w:eastAsia="ja-JP"/>
        </w:rPr>
        <w:annotationRef/>
      </w:r>
      <w:r>
        <w:t>In relation to SL26, detail on field 14 has been updated</w:t>
      </w:r>
    </w:p>
  </w:comment>
  <w:comment w:id="132" w:author="Steve Lazouras" w:date="2016-06-24T14:09:00Z" w:initials="SL">
    <w:p w:rsidR="00BB3394" w:rsidRDefault="00BB3394">
      <w:pPr>
        <w:pStyle w:val="CommentText"/>
      </w:pPr>
      <w:r>
        <w:rPr>
          <w:rStyle w:val="CommentReference"/>
          <w:szCs w:val="16"/>
          <w:lang w:eastAsia="ja-JP"/>
        </w:rPr>
        <w:annotationRef/>
      </w:r>
      <w:r>
        <w:t xml:space="preserve">What reversals? Will trades be sent incorrectly? </w:t>
      </w:r>
    </w:p>
  </w:comment>
  <w:comment w:id="133" w:author="DJ846" w:date="2016-06-24T14:09:00Z" w:initials="D">
    <w:p w:rsidR="00BB3394" w:rsidRDefault="00BB3394">
      <w:pPr>
        <w:pStyle w:val="CommentText"/>
      </w:pPr>
      <w:r>
        <w:rPr>
          <w:rStyle w:val="CommentReference"/>
          <w:lang w:eastAsia="ja-JP"/>
        </w:rPr>
        <w:annotationRef/>
      </w:r>
      <w:r>
        <w:t>We must allow in the file for this possibility, even if unlikely</w:t>
      </w:r>
    </w:p>
  </w:comment>
  <w:comment w:id="146" w:author="Steve Lazouras" w:date="2016-06-24T14:09:00Z" w:initials="SL">
    <w:p w:rsidR="00BB3394" w:rsidRDefault="00BB3394">
      <w:pPr>
        <w:pStyle w:val="CommentText"/>
      </w:pPr>
      <w:r>
        <w:rPr>
          <w:rStyle w:val="CommentReference"/>
          <w:szCs w:val="16"/>
          <w:lang w:eastAsia="ja-JP"/>
        </w:rPr>
        <w:annotationRef/>
      </w:r>
      <w:r>
        <w:t xml:space="preserve">There is NO requirement for </w:t>
      </w:r>
      <w:r w:rsidRPr="00E442F4">
        <w:rPr>
          <w:b/>
          <w:highlight w:val="yellow"/>
        </w:rPr>
        <w:t>FX Forwards</w:t>
      </w:r>
      <w:r>
        <w:t xml:space="preserve"> to have the sold leg initiated with a minus sign as Fusion applies the correct details on the trade via the ‘Direction’ indicator.</w:t>
      </w:r>
    </w:p>
  </w:comment>
  <w:comment w:id="147" w:author="DJ846" w:date="2016-06-24T14:09:00Z" w:initials="D">
    <w:p w:rsidR="00BB3394" w:rsidRDefault="00BB3394" w:rsidP="00AB2D75">
      <w:pPr>
        <w:pStyle w:val="CommentText"/>
      </w:pPr>
      <w:r>
        <w:rPr>
          <w:rStyle w:val="CommentReference"/>
          <w:lang w:eastAsia="ja-JP"/>
        </w:rPr>
        <w:annotationRef/>
      </w:r>
      <w:r>
        <w:t>In relation to SL30, detail on field 14 has been updated</w:t>
      </w:r>
    </w:p>
  </w:comment>
  <w:comment w:id="149" w:author="Steve Lazouras" w:date="2016-06-24T14:09:00Z" w:initials="SL">
    <w:p w:rsidR="00BB3394" w:rsidRDefault="00BB3394">
      <w:pPr>
        <w:pStyle w:val="CommentText"/>
      </w:pPr>
      <w:r>
        <w:rPr>
          <w:rStyle w:val="CommentReference"/>
          <w:szCs w:val="16"/>
          <w:lang w:eastAsia="ja-JP"/>
        </w:rPr>
        <w:annotationRef/>
      </w:r>
      <w:r>
        <w:t>What reversals? Will trades be sent incorrectly?</w:t>
      </w:r>
    </w:p>
  </w:comment>
  <w:comment w:id="150" w:author="DJ846" w:date="2016-06-24T14:09:00Z" w:initials="D">
    <w:p w:rsidR="00BB3394" w:rsidRDefault="00BB3394">
      <w:pPr>
        <w:pStyle w:val="CommentText"/>
      </w:pPr>
      <w:r>
        <w:rPr>
          <w:rStyle w:val="CommentReference"/>
          <w:lang w:eastAsia="ja-JP"/>
        </w:rPr>
        <w:annotationRef/>
      </w:r>
      <w:r>
        <w:t>We must allow in the file for this possibility, even if unlikely</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3394" w:rsidRDefault="00BB3394">
      <w:r>
        <w:separator/>
      </w:r>
    </w:p>
  </w:endnote>
  <w:endnote w:type="continuationSeparator" w:id="0">
    <w:p w:rsidR="00BB3394" w:rsidRDefault="00BB33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
    <w:panose1 w:val="02010600030101010101"/>
    <w:charset w:val="86"/>
    <w:family w:val="auto"/>
    <w:notTrueType/>
    <w:pitch w:val="variable"/>
    <w:sig w:usb0="00000001" w:usb1="080E0000" w:usb2="00000010" w:usb3="00000000" w:csb0="00040000" w:csb1="00000000"/>
  </w:font>
  <w:font w:name="Gotham-Book">
    <w:panose1 w:val="02000604040000020004"/>
    <w:charset w:val="00"/>
    <w:family w:val="auto"/>
    <w:pitch w:val="variable"/>
    <w:sig w:usb0="8000002F" w:usb1="00000048" w:usb2="00000000" w:usb3="00000000" w:csb0="00000001" w:csb1="00000000"/>
  </w:font>
  <w:font w:name="Arial Bold">
    <w:altName w:val="Arial"/>
    <w:panose1 w:val="00000000000000000000"/>
    <w:charset w:val="00"/>
    <w:family w:val="roman"/>
    <w:notTrueType/>
    <w:pitch w:val="default"/>
    <w:sig w:usb0="00000003" w:usb1="00000000" w:usb2="00000000" w:usb3="00000000" w:csb0="00000001" w:csb1="00000000"/>
  </w:font>
  <w:font w:name="MS Mincho">
    <w:altName w:val="?l?r ??fc"/>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Lucida Sans Unicode">
    <w:panose1 w:val="020B0602030504020204"/>
    <w:charset w:val="00"/>
    <w:family w:val="swiss"/>
    <w:pitch w:val="variable"/>
    <w:sig w:usb0="80000AFF" w:usb1="0000396B" w:usb2="00000000" w:usb3="00000000" w:csb0="0000003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394" w:rsidRPr="00A210B4" w:rsidRDefault="00BB3394" w:rsidP="002D6A1B">
    <w:pPr>
      <w:pStyle w:val="Footer"/>
      <w:tabs>
        <w:tab w:val="clear" w:pos="8944"/>
        <w:tab w:val="left" w:pos="2340"/>
        <w:tab w:val="left" w:pos="4320"/>
      </w:tabs>
      <w:spacing w:before="120" w:after="0" w:line="240" w:lineRule="auto"/>
      <w:rPr>
        <w:rStyle w:val="PageNumber"/>
      </w:rPr>
    </w:pPr>
    <w:r>
      <w:rPr>
        <w:rStyle w:val="PageNumber"/>
      </w:rPr>
      <w:t xml:space="preserve">Client </w:t>
    </w:r>
    <w:r w:rsidRPr="00A210B4">
      <w:rPr>
        <w:rStyle w:val="PageNumber"/>
      </w:rPr>
      <w:t>Business Requirements</w:t>
    </w:r>
    <w:r w:rsidRPr="00A210B4">
      <w:rPr>
        <w:rStyle w:val="PageNumber"/>
      </w:rPr>
      <w:tab/>
      <w:t xml:space="preserve">Page </w:t>
    </w:r>
    <w:r w:rsidRPr="00A210B4">
      <w:rPr>
        <w:rStyle w:val="PageNumber"/>
      </w:rPr>
      <w:fldChar w:fldCharType="begin"/>
    </w:r>
    <w:r w:rsidRPr="00A210B4">
      <w:rPr>
        <w:rStyle w:val="PageNumber"/>
      </w:rPr>
      <w:instrText xml:space="preserve"> PAGE </w:instrText>
    </w:r>
    <w:r w:rsidRPr="00A210B4">
      <w:rPr>
        <w:rStyle w:val="PageNumber"/>
      </w:rPr>
      <w:fldChar w:fldCharType="separate"/>
    </w:r>
    <w:r>
      <w:rPr>
        <w:rStyle w:val="PageNumber"/>
      </w:rPr>
      <w:t>12</w:t>
    </w:r>
    <w:r w:rsidRPr="00A210B4">
      <w:rPr>
        <w:rStyle w:val="PageNumber"/>
      </w:rPr>
      <w:fldChar w:fldCharType="end"/>
    </w:r>
    <w:r w:rsidRPr="00A210B4">
      <w:rPr>
        <w:rStyle w:val="PageNumber"/>
      </w:rPr>
      <w:t xml:space="preserve"> of </w:t>
    </w:r>
    <w:r w:rsidRPr="00A210B4">
      <w:rPr>
        <w:rStyle w:val="PageNumber"/>
      </w:rPr>
      <w:fldChar w:fldCharType="begin"/>
    </w:r>
    <w:r w:rsidRPr="00A210B4">
      <w:rPr>
        <w:rStyle w:val="PageNumber"/>
      </w:rPr>
      <w:instrText xml:space="preserve"> NUMPAGES </w:instrText>
    </w:r>
    <w:r w:rsidRPr="00A210B4">
      <w:rPr>
        <w:rStyle w:val="PageNumber"/>
      </w:rPr>
      <w:fldChar w:fldCharType="separate"/>
    </w:r>
    <w:r>
      <w:rPr>
        <w:rStyle w:val="PageNumber"/>
      </w:rPr>
      <w:t>17</w:t>
    </w:r>
    <w:r w:rsidRPr="00A210B4">
      <w:rPr>
        <w:rStyle w:val="PageNumber"/>
      </w:rPr>
      <w:fldChar w:fldCharType="end"/>
    </w:r>
  </w:p>
  <w:p w:rsidR="00BB3394" w:rsidRPr="002D6A1B" w:rsidRDefault="00BB3394" w:rsidP="002D6A1B">
    <w:pPr>
      <w:pStyle w:val="Footer"/>
      <w:spacing w:before="120" w:after="0" w:line="240" w:lineRule="auto"/>
    </w:pPr>
    <w:r>
      <w:rPr>
        <w:lang w:eastAsia="en-US"/>
      </w:rPr>
      <w:pict>
        <v:shapetype id="_x0000_t202" coordsize="21600,21600" o:spt="202" path="m,l,21600r21600,l21600,xe">
          <v:stroke joinstyle="miter"/>
          <v:path gradientshapeok="t" o:connecttype="rect"/>
        </v:shapetype>
        <v:shape id="DraftBox2P" o:spid="_x0000_s2049" type="#_x0000_t202" style="position:absolute;left:0;text-align:left;margin-left:279pt;margin-top:792.7pt;width:154.8pt;height:27.35pt;z-index:251658752;visibility:hidden;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" filled="f" stroked="f">
          <v:textbox inset="0,0,0,0">
            <w:txbxContent>
              <w:tbl>
                <w:tblPr>
                  <w:tblW w:w="0" w:type="auto"/>
                  <w:tblLayout w:type="fixed"/>
                  <w:tblLook w:val="01E0"/>
                </w:tblPr>
                <w:tblGrid>
                  <w:gridCol w:w="3096"/>
                </w:tblGrid>
                <w:tr w:rsidR="00BB3394">
                  <w:trPr>
                    <w:trHeight w:hRule="exact" w:val="547"/>
                  </w:trPr>
                  <w:tc>
                    <w:tcPr>
                      <w:tcW w:w="3096" w:type="dxa"/>
                    </w:tcPr>
                    <w:p w:rsidR="00BB3394" w:rsidRDefault="00BB3394" w:rsidP="00584960">
                      <w:pPr>
                        <w:pStyle w:val="Draft"/>
                      </w:pPr>
                      <w:r>
                        <w:t>Draft</w:t>
                      </w:r>
                    </w:p>
                  </w:tc>
                </w:tr>
              </w:tbl>
              <w:p w:rsidR="00BB3394" w:rsidRDefault="00BB3394" w:rsidP="002D6A1B"/>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394" w:rsidRPr="00A210B4" w:rsidRDefault="00BB3394" w:rsidP="00A210B4">
    <w:pPr>
      <w:pStyle w:val="Footer"/>
      <w:tabs>
        <w:tab w:val="clear" w:pos="8944"/>
        <w:tab w:val="left" w:pos="2340"/>
        <w:tab w:val="left" w:pos="4320"/>
      </w:tabs>
      <w:spacing w:before="120" w:after="0" w:line="240" w:lineRule="auto"/>
      <w:rPr>
        <w:rStyle w:val="PageNumber"/>
      </w:rPr>
    </w:pPr>
    <w:r>
      <w:rPr>
        <w:rStyle w:val="PageNumber"/>
      </w:rPr>
      <w:t xml:space="preserve">Client </w:t>
    </w:r>
    <w:r w:rsidRPr="00A210B4">
      <w:rPr>
        <w:rStyle w:val="PageNumber"/>
      </w:rPr>
      <w:t>Business Requirements</w:t>
    </w:r>
    <w:r w:rsidRPr="00A210B4">
      <w:rPr>
        <w:rStyle w:val="PageNumber"/>
      </w:rPr>
      <w:tab/>
      <w:t xml:space="preserve">Page </w:t>
    </w:r>
    <w:r w:rsidRPr="00A210B4">
      <w:rPr>
        <w:rStyle w:val="PageNumber"/>
      </w:rPr>
      <w:fldChar w:fldCharType="begin"/>
    </w:r>
    <w:r w:rsidRPr="00A210B4">
      <w:rPr>
        <w:rStyle w:val="PageNumber"/>
      </w:rPr>
      <w:instrText xml:space="preserve"> PAGE </w:instrText>
    </w:r>
    <w:r w:rsidRPr="00A210B4">
      <w:rPr>
        <w:rStyle w:val="PageNumber"/>
      </w:rPr>
      <w:fldChar w:fldCharType="separate"/>
    </w:r>
    <w:r>
      <w:rPr>
        <w:rStyle w:val="PageNumber"/>
      </w:rPr>
      <w:t>1</w:t>
    </w:r>
    <w:r w:rsidRPr="00A210B4">
      <w:rPr>
        <w:rStyle w:val="PageNumber"/>
      </w:rPr>
      <w:fldChar w:fldCharType="end"/>
    </w:r>
    <w:r w:rsidRPr="00A210B4">
      <w:rPr>
        <w:rStyle w:val="PageNumber"/>
      </w:rPr>
      <w:t xml:space="preserve"> of </w:t>
    </w:r>
    <w:r w:rsidRPr="00A210B4">
      <w:rPr>
        <w:rStyle w:val="PageNumber"/>
      </w:rPr>
      <w:fldChar w:fldCharType="begin"/>
    </w:r>
    <w:r w:rsidRPr="00A210B4">
      <w:rPr>
        <w:rStyle w:val="PageNumber"/>
      </w:rPr>
      <w:instrText xml:space="preserve"> NUMPAGES </w:instrText>
    </w:r>
    <w:r w:rsidRPr="00A210B4">
      <w:rPr>
        <w:rStyle w:val="PageNumber"/>
      </w:rPr>
      <w:fldChar w:fldCharType="separate"/>
    </w:r>
    <w:r>
      <w:rPr>
        <w:rStyle w:val="PageNumber"/>
      </w:rPr>
      <w:t>15</w:t>
    </w:r>
    <w:r w:rsidRPr="00A210B4">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394" w:rsidRPr="00A210B4" w:rsidRDefault="00BB3394" w:rsidP="002D6A1B">
    <w:pPr>
      <w:pStyle w:val="Footer"/>
      <w:tabs>
        <w:tab w:val="clear" w:pos="8944"/>
        <w:tab w:val="left" w:pos="2340"/>
        <w:tab w:val="left" w:pos="4320"/>
      </w:tabs>
      <w:spacing w:before="120" w:after="0" w:line="240" w:lineRule="auto"/>
      <w:rPr>
        <w:rStyle w:val="PageNumber"/>
      </w:rPr>
    </w:pPr>
    <w:r>
      <w:rPr>
        <w:rStyle w:val="PageNumber"/>
      </w:rPr>
      <w:t xml:space="preserve">Client </w:t>
    </w:r>
    <w:r w:rsidRPr="00A210B4">
      <w:rPr>
        <w:rStyle w:val="PageNumber"/>
      </w:rPr>
      <w:t>Business Requirements</w:t>
    </w:r>
    <w:r w:rsidRPr="00A210B4">
      <w:rPr>
        <w:rStyle w:val="PageNumber"/>
      </w:rPr>
      <w:tab/>
      <w:t xml:space="preserve">Page </w:t>
    </w:r>
    <w:r w:rsidRPr="00A210B4">
      <w:rPr>
        <w:rStyle w:val="PageNumber"/>
      </w:rPr>
      <w:fldChar w:fldCharType="begin"/>
    </w:r>
    <w:r w:rsidRPr="00A210B4">
      <w:rPr>
        <w:rStyle w:val="PageNumber"/>
      </w:rPr>
      <w:instrText xml:space="preserve"> PAGE </w:instrText>
    </w:r>
    <w:r w:rsidRPr="00A210B4">
      <w:rPr>
        <w:rStyle w:val="PageNumber"/>
      </w:rPr>
      <w:fldChar w:fldCharType="separate"/>
    </w:r>
    <w:r>
      <w:rPr>
        <w:rStyle w:val="PageNumber"/>
      </w:rPr>
      <w:t>1</w:t>
    </w:r>
    <w:r w:rsidRPr="00A210B4">
      <w:rPr>
        <w:rStyle w:val="PageNumber"/>
      </w:rPr>
      <w:fldChar w:fldCharType="end"/>
    </w:r>
    <w:r w:rsidRPr="00A210B4">
      <w:rPr>
        <w:rStyle w:val="PageNumber"/>
      </w:rPr>
      <w:t xml:space="preserve"> of </w:t>
    </w:r>
    <w:r w:rsidRPr="00A210B4">
      <w:rPr>
        <w:rStyle w:val="PageNumber"/>
      </w:rPr>
      <w:fldChar w:fldCharType="begin"/>
    </w:r>
    <w:r w:rsidRPr="00A210B4">
      <w:rPr>
        <w:rStyle w:val="PageNumber"/>
      </w:rPr>
      <w:instrText xml:space="preserve"> NUMPAGES </w:instrText>
    </w:r>
    <w:r w:rsidRPr="00A210B4">
      <w:rPr>
        <w:rStyle w:val="PageNumber"/>
      </w:rPr>
      <w:fldChar w:fldCharType="separate"/>
    </w:r>
    <w:r>
      <w:rPr>
        <w:rStyle w:val="PageNumber"/>
      </w:rPr>
      <w:t>17</w:t>
    </w:r>
    <w:r w:rsidRPr="00A210B4">
      <w:rPr>
        <w:rStyle w:val="PageNumber"/>
      </w:rPr>
      <w:fldChar w:fldCharType="end"/>
    </w:r>
  </w:p>
  <w:p w:rsidR="00BB3394" w:rsidRPr="002D6A1B" w:rsidRDefault="00BB3394" w:rsidP="002D6A1B">
    <w:pPr>
      <w:pStyle w:val="Footer"/>
      <w:spacing w:before="120" w:after="0" w:line="240" w:lineRule="auto"/>
    </w:pPr>
    <w:r>
      <w:rPr>
        <w:lang w:eastAsia="en-US"/>
      </w:rPr>
      <w:pict>
        <v:shapetype id="_x0000_t202" coordsize="21600,21600" o:spt="202" path="m,l,21600r21600,l21600,xe">
          <v:stroke joinstyle="miter"/>
          <v:path gradientshapeok="t" o:connecttype="rect"/>
        </v:shapetype>
        <v:shape id="_x0000_s2050" type="#_x0000_t202" style="position:absolute;left:0;text-align:left;margin-left:279pt;margin-top:792.7pt;width:154.8pt;height:27.35pt;z-index:251656704;visibility:hidden;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" filled="f" stroked="f">
          <v:textbox inset="0,0,0,0">
            <w:txbxContent>
              <w:tbl>
                <w:tblPr>
                  <w:tblW w:w="0" w:type="auto"/>
                  <w:tblLayout w:type="fixed"/>
                  <w:tblLook w:val="01E0"/>
                </w:tblPr>
                <w:tblGrid>
                  <w:gridCol w:w="3096"/>
                </w:tblGrid>
                <w:tr w:rsidR="00BB3394">
                  <w:trPr>
                    <w:trHeight w:hRule="exact" w:val="547"/>
                  </w:trPr>
                  <w:tc>
                    <w:tcPr>
                      <w:tcW w:w="3096" w:type="dxa"/>
                    </w:tcPr>
                    <w:p w:rsidR="00BB3394" w:rsidRDefault="00BB3394" w:rsidP="00584960">
                      <w:pPr>
                        <w:pStyle w:val="Draft"/>
                      </w:pPr>
                      <w:r>
                        <w:t>Draft</w:t>
                      </w:r>
                    </w:p>
                  </w:tc>
                </w:tr>
              </w:tbl>
              <w:p w:rsidR="00BB3394" w:rsidRDefault="00BB3394" w:rsidP="002D6A1B"/>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394" w:rsidRPr="00A210B4" w:rsidRDefault="00BB3394" w:rsidP="002D6A1B">
    <w:pPr>
      <w:pStyle w:val="Footer"/>
      <w:tabs>
        <w:tab w:val="clear" w:pos="8944"/>
        <w:tab w:val="left" w:pos="2340"/>
        <w:tab w:val="left" w:pos="4320"/>
      </w:tabs>
      <w:spacing w:before="120" w:after="0" w:line="240" w:lineRule="auto"/>
      <w:rPr>
        <w:rStyle w:val="PageNumber"/>
      </w:rPr>
    </w:pPr>
    <w:r>
      <w:rPr>
        <w:rStyle w:val="PageNumber"/>
      </w:rPr>
      <w:t xml:space="preserve">Client </w:t>
    </w:r>
    <w:r w:rsidRPr="00A210B4">
      <w:rPr>
        <w:rStyle w:val="PageNumber"/>
      </w:rPr>
      <w:t>Business Requirements</w:t>
    </w:r>
    <w:r w:rsidRPr="00A210B4">
      <w:rPr>
        <w:rStyle w:val="PageNumber"/>
      </w:rPr>
      <w:tab/>
      <w:t xml:space="preserve">Page </w:t>
    </w:r>
    <w:r w:rsidRPr="00A210B4">
      <w:rPr>
        <w:rStyle w:val="PageNumber"/>
      </w:rPr>
      <w:fldChar w:fldCharType="begin"/>
    </w:r>
    <w:r w:rsidRPr="00A210B4">
      <w:rPr>
        <w:rStyle w:val="PageNumber"/>
      </w:rPr>
      <w:instrText xml:space="preserve"> PAGE </w:instrText>
    </w:r>
    <w:r w:rsidRPr="00A210B4">
      <w:rPr>
        <w:rStyle w:val="PageNumber"/>
      </w:rPr>
      <w:fldChar w:fldCharType="separate"/>
    </w:r>
    <w:r>
      <w:rPr>
        <w:rStyle w:val="PageNumber"/>
      </w:rPr>
      <w:t>9</w:t>
    </w:r>
    <w:r w:rsidRPr="00A210B4">
      <w:rPr>
        <w:rStyle w:val="PageNumber"/>
      </w:rPr>
      <w:fldChar w:fldCharType="end"/>
    </w:r>
    <w:r w:rsidRPr="00A210B4">
      <w:rPr>
        <w:rStyle w:val="PageNumber"/>
      </w:rPr>
      <w:t xml:space="preserve"> of </w:t>
    </w:r>
    <w:r w:rsidRPr="00A210B4">
      <w:rPr>
        <w:rStyle w:val="PageNumber"/>
      </w:rPr>
      <w:fldChar w:fldCharType="begin"/>
    </w:r>
    <w:r w:rsidRPr="00A210B4">
      <w:rPr>
        <w:rStyle w:val="PageNumber"/>
      </w:rPr>
      <w:instrText xml:space="preserve"> NUMPAGES </w:instrText>
    </w:r>
    <w:r w:rsidRPr="00A210B4">
      <w:rPr>
        <w:rStyle w:val="PageNumber"/>
      </w:rPr>
      <w:fldChar w:fldCharType="separate"/>
    </w:r>
    <w:r>
      <w:rPr>
        <w:rStyle w:val="PageNumber"/>
      </w:rPr>
      <w:t>17</w:t>
    </w:r>
    <w:r w:rsidRPr="00A210B4">
      <w:rPr>
        <w:rStyle w:val="PageNumber"/>
      </w:rPr>
      <w:fldChar w:fldCharType="end"/>
    </w:r>
  </w:p>
  <w:p w:rsidR="00BB3394" w:rsidRPr="002D6A1B" w:rsidRDefault="00BB3394" w:rsidP="002D6A1B">
    <w:pPr>
      <w:pStyle w:val="Footer"/>
      <w:spacing w:before="120" w:after="0" w:line="240" w:lineRule="auto"/>
    </w:pPr>
    <w:r>
      <w:rPr>
        <w:lang w:eastAsia="en-US"/>
      </w:rPr>
      <w:pict>
        <v:shapetype id="_x0000_t202" coordsize="21600,21600" o:spt="202" path="m,l,21600r21600,l21600,xe">
          <v:stroke joinstyle="miter"/>
          <v:path gradientshapeok="t" o:connecttype="rect"/>
        </v:shapetype>
        <v:shape id="_x0000_s2051" type="#_x0000_t202" style="position:absolute;left:0;text-align:left;margin-left:279pt;margin-top:792.7pt;width:154.8pt;height:27.35pt;z-index:251657728;visibility:hidden;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" filled="f" stroked="f">
          <v:textbox inset="0,0,0,0">
            <w:txbxContent>
              <w:tbl>
                <w:tblPr>
                  <w:tblW w:w="0" w:type="auto"/>
                  <w:tblLayout w:type="fixed"/>
                  <w:tblLook w:val="01E0"/>
                </w:tblPr>
                <w:tblGrid>
                  <w:gridCol w:w="3096"/>
                </w:tblGrid>
                <w:tr w:rsidR="00BB3394">
                  <w:trPr>
                    <w:trHeight w:hRule="exact" w:val="547"/>
                  </w:trPr>
                  <w:tc>
                    <w:tcPr>
                      <w:tcW w:w="3096" w:type="dxa"/>
                    </w:tcPr>
                    <w:p w:rsidR="00BB3394" w:rsidRDefault="00BB3394" w:rsidP="00584960">
                      <w:pPr>
                        <w:pStyle w:val="Draft"/>
                      </w:pPr>
                      <w:r>
                        <w:t>Draft</w:t>
                      </w:r>
                    </w:p>
                  </w:tc>
                </w:tr>
              </w:tbl>
              <w:p w:rsidR="00BB3394" w:rsidRDefault="00BB3394" w:rsidP="002D6A1B"/>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3394" w:rsidRDefault="00BB3394">
      <w:r>
        <w:separator/>
      </w:r>
    </w:p>
  </w:footnote>
  <w:footnote w:type="continuationSeparator" w:id="0">
    <w:p w:rsidR="00BB3394" w:rsidRDefault="00BB33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394" w:rsidRPr="002A355E" w:rsidRDefault="00BB3394" w:rsidP="002A355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394" w:rsidRDefault="00BB3394"/>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394" w:rsidRPr="002A355E" w:rsidRDefault="00BB3394" w:rsidP="002A355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E5036F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2C05D2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1082A7B0"/>
    <w:lvl w:ilvl="0">
      <w:start w:val="1"/>
      <w:numFmt w:val="decimal"/>
      <w:pStyle w:val="ListNumber3"/>
      <w:lvlText w:val="%1."/>
      <w:lvlJc w:val="left"/>
      <w:pPr>
        <w:tabs>
          <w:tab w:val="num" w:pos="926"/>
        </w:tabs>
        <w:ind w:left="926" w:hanging="360"/>
      </w:pPr>
    </w:lvl>
  </w:abstractNum>
  <w:abstractNum w:abstractNumId="3">
    <w:nsid w:val="FFFFFF7F"/>
    <w:multiLevelType w:val="singleLevel"/>
    <w:tmpl w:val="2006D8F0"/>
    <w:lvl w:ilvl="0">
      <w:start w:val="1"/>
      <w:numFmt w:val="decimal"/>
      <w:pStyle w:val="ListNumber2"/>
      <w:lvlText w:val="%1."/>
      <w:lvlJc w:val="left"/>
      <w:pPr>
        <w:tabs>
          <w:tab w:val="num" w:pos="643"/>
        </w:tabs>
        <w:ind w:left="643" w:hanging="360"/>
      </w:pPr>
    </w:lvl>
  </w:abstractNum>
  <w:abstractNum w:abstractNumId="4">
    <w:nsid w:val="FFFFFF80"/>
    <w:multiLevelType w:val="singleLevel"/>
    <w:tmpl w:val="765AE9E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7761CA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F3DCFB2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97168E3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72ECA0E"/>
    <w:lvl w:ilvl="0">
      <w:start w:val="1"/>
      <w:numFmt w:val="decimal"/>
      <w:pStyle w:val="ListNumber"/>
      <w:lvlText w:val="%1."/>
      <w:lvlJc w:val="left"/>
      <w:pPr>
        <w:tabs>
          <w:tab w:val="num" w:pos="360"/>
        </w:tabs>
        <w:ind w:left="360" w:hanging="360"/>
      </w:pPr>
    </w:lvl>
  </w:abstractNum>
  <w:abstractNum w:abstractNumId="9">
    <w:nsid w:val="FFFFFF89"/>
    <w:multiLevelType w:val="singleLevel"/>
    <w:tmpl w:val="DF3C9DFE"/>
    <w:lvl w:ilvl="0">
      <w:start w:val="1"/>
      <w:numFmt w:val="bullet"/>
      <w:lvlText w:val=""/>
      <w:lvlJc w:val="left"/>
      <w:pPr>
        <w:tabs>
          <w:tab w:val="num" w:pos="360"/>
        </w:tabs>
        <w:ind w:left="360" w:hanging="360"/>
      </w:pPr>
      <w:rPr>
        <w:rFonts w:ascii="Symbol" w:hAnsi="Symbol" w:hint="default"/>
      </w:rPr>
    </w:lvl>
  </w:abstractNum>
  <w:abstractNum w:abstractNumId="10">
    <w:nsid w:val="0EE6481D"/>
    <w:multiLevelType w:val="multilevel"/>
    <w:tmpl w:val="9272BB36"/>
    <w:styleLink w:val="111111"/>
    <w:lvl w:ilvl="0">
      <w:start w:val="1"/>
      <w:numFmt w:val="decimal"/>
      <w:lvlText w:val="%1."/>
      <w:lvlJc w:val="left"/>
      <w:pPr>
        <w:tabs>
          <w:tab w:val="num" w:pos="720"/>
        </w:tabs>
        <w:ind w:left="720" w:hanging="360"/>
      </w:pPr>
      <w:rPr>
        <w:rFonts w:ascii="Verdana" w:hAnsi="Verdana" w:cs="Times New Roman" w:hint="default"/>
        <w:sz w:val="36"/>
      </w:rPr>
    </w:lvl>
    <w:lvl w:ilvl="1">
      <w:start w:val="1"/>
      <w:numFmt w:val="decimal"/>
      <w:lvlText w:val="%1.%2."/>
      <w:lvlJc w:val="left"/>
      <w:pPr>
        <w:tabs>
          <w:tab w:val="num" w:pos="1152"/>
        </w:tabs>
        <w:ind w:left="1152" w:hanging="432"/>
      </w:pPr>
      <w:rPr>
        <w:rFonts w:cs="Times New Roman" w:hint="default"/>
        <w:sz w:val="25"/>
      </w:rPr>
    </w:lvl>
    <w:lvl w:ilvl="2">
      <w:start w:val="1"/>
      <w:numFmt w:val="decimal"/>
      <w:lvlText w:val="%1.%2.%3."/>
      <w:lvlJc w:val="left"/>
      <w:pPr>
        <w:tabs>
          <w:tab w:val="num" w:pos="1584"/>
        </w:tabs>
        <w:ind w:left="1584" w:hanging="504"/>
      </w:pPr>
      <w:rPr>
        <w:rFonts w:cs="Times New Roman" w:hint="default"/>
      </w:rPr>
    </w:lvl>
    <w:lvl w:ilvl="3">
      <w:start w:val="1"/>
      <w:numFmt w:val="decimal"/>
      <w:lvlText w:val="%1.%2.%3.%4."/>
      <w:lvlJc w:val="left"/>
      <w:pPr>
        <w:tabs>
          <w:tab w:val="num" w:pos="2088"/>
        </w:tabs>
        <w:ind w:left="2088" w:hanging="648"/>
      </w:pPr>
      <w:rPr>
        <w:rFonts w:cs="Times New Roman" w:hint="default"/>
      </w:rPr>
    </w:lvl>
    <w:lvl w:ilvl="4">
      <w:start w:val="1"/>
      <w:numFmt w:val="decimal"/>
      <w:lvlText w:val="%1.%2.%3.%4.%5."/>
      <w:lvlJc w:val="left"/>
      <w:pPr>
        <w:tabs>
          <w:tab w:val="num" w:pos="2592"/>
        </w:tabs>
        <w:ind w:left="2592" w:hanging="792"/>
      </w:pPr>
      <w:rPr>
        <w:rFonts w:cs="Times New Roman" w:hint="default"/>
      </w:rPr>
    </w:lvl>
    <w:lvl w:ilvl="5">
      <w:start w:val="1"/>
      <w:numFmt w:val="decimal"/>
      <w:lvlText w:val="%1.%2.%3.%4.%5.%6."/>
      <w:lvlJc w:val="left"/>
      <w:pPr>
        <w:tabs>
          <w:tab w:val="num" w:pos="3096"/>
        </w:tabs>
        <w:ind w:left="3096" w:hanging="936"/>
      </w:pPr>
      <w:rPr>
        <w:rFonts w:cs="Times New Roman" w:hint="default"/>
      </w:rPr>
    </w:lvl>
    <w:lvl w:ilvl="6">
      <w:start w:val="1"/>
      <w:numFmt w:val="decimal"/>
      <w:lvlText w:val="%1.%2.%3.%4.%5.%6.%7."/>
      <w:lvlJc w:val="left"/>
      <w:pPr>
        <w:tabs>
          <w:tab w:val="num" w:pos="3600"/>
        </w:tabs>
        <w:ind w:left="3600" w:hanging="1080"/>
      </w:pPr>
      <w:rPr>
        <w:rFonts w:cs="Times New Roman" w:hint="default"/>
      </w:rPr>
    </w:lvl>
    <w:lvl w:ilvl="7">
      <w:start w:val="1"/>
      <w:numFmt w:val="decimal"/>
      <w:lvlText w:val="%1.%2.%3.%4.%5.%6.%7.%8."/>
      <w:lvlJc w:val="left"/>
      <w:pPr>
        <w:tabs>
          <w:tab w:val="num" w:pos="4104"/>
        </w:tabs>
        <w:ind w:left="4104" w:hanging="1224"/>
      </w:pPr>
      <w:rPr>
        <w:rFonts w:cs="Times New Roman" w:hint="default"/>
      </w:rPr>
    </w:lvl>
    <w:lvl w:ilvl="8">
      <w:start w:val="1"/>
      <w:numFmt w:val="decimal"/>
      <w:lvlText w:val="%1.%2.%3.%4.%5.%6.%7.%8.%9."/>
      <w:lvlJc w:val="left"/>
      <w:pPr>
        <w:tabs>
          <w:tab w:val="num" w:pos="4680"/>
        </w:tabs>
        <w:ind w:left="4680" w:hanging="1440"/>
      </w:pPr>
      <w:rPr>
        <w:rFonts w:cs="Times New Roman" w:hint="default"/>
      </w:rPr>
    </w:lvl>
  </w:abstractNum>
  <w:abstractNum w:abstractNumId="11">
    <w:nsid w:val="10665B78"/>
    <w:multiLevelType w:val="hybridMultilevel"/>
    <w:tmpl w:val="7A30297A"/>
    <w:lvl w:ilvl="0" w:tplc="FAF0772A">
      <w:start w:val="1"/>
      <w:numFmt w:val="bullet"/>
      <w:pStyle w:val="ListBullet3"/>
      <w:lvlText w:val="–"/>
      <w:lvlJc w:val="left"/>
      <w:pPr>
        <w:tabs>
          <w:tab w:val="num" w:pos="775"/>
        </w:tabs>
        <w:ind w:left="775" w:hanging="216"/>
      </w:pPr>
      <w:rPr>
        <w:rFonts w:ascii="Verdana" w:hAnsi="Verdana" w:hint="default"/>
        <w:b/>
        <w:i w:val="0"/>
        <w:caps w:val="0"/>
        <w:strike w:val="0"/>
        <w:dstrike w:val="0"/>
        <w:vanish w:val="0"/>
        <w:color w:val="6F6E6F"/>
        <w:spacing w:val="0"/>
        <w:w w:val="100"/>
        <w:kern w:val="0"/>
        <w:position w:val="0"/>
        <w:sz w:val="12"/>
        <w:u w:val="none"/>
        <w:vertAlign w:val="baseline"/>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1470436C"/>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4F94586"/>
    <w:multiLevelType w:val="hybridMultilevel"/>
    <w:tmpl w:val="CBFE8982"/>
    <w:lvl w:ilvl="0" w:tplc="91CEFE6A">
      <w:start w:val="1"/>
      <w:numFmt w:val="upperLetter"/>
      <w:pStyle w:val="List"/>
      <w:lvlText w:val="%1."/>
      <w:lvlJc w:val="left"/>
      <w:pPr>
        <w:tabs>
          <w:tab w:val="num" w:pos="288"/>
        </w:tabs>
        <w:ind w:left="288" w:hanging="288"/>
      </w:pPr>
      <w:rPr>
        <w:rFonts w:ascii="Verdana" w:hAnsi="Verdana" w:cs="Times New Roman" w:hint="default"/>
        <w:b/>
        <w:i w:val="0"/>
        <w:caps w:val="0"/>
        <w:strike w:val="0"/>
        <w:dstrike w:val="0"/>
        <w:vanish w:val="0"/>
        <w:color w:val="0060A9"/>
        <w:spacing w:val="0"/>
        <w:w w:val="100"/>
        <w:kern w:val="0"/>
        <w:position w:val="0"/>
        <w:sz w:val="16"/>
        <w:u w:val="none"/>
        <w:vertAlign w:val="baseline"/>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19A92175"/>
    <w:multiLevelType w:val="hybridMultilevel"/>
    <w:tmpl w:val="15CA24E6"/>
    <w:lvl w:ilvl="0" w:tplc="65281E28">
      <w:start w:val="1"/>
      <w:numFmt w:val="decimal"/>
      <w:pStyle w:val="ListNumber"/>
      <w:lvlText w:val="%1."/>
      <w:lvlJc w:val="left"/>
      <w:pPr>
        <w:tabs>
          <w:tab w:val="num" w:pos="360"/>
        </w:tabs>
        <w:ind w:left="360" w:hanging="360"/>
      </w:pPr>
      <w:rPr>
        <w:rFonts w:ascii="Verdana" w:hAnsi="Verdana" w:cs="Times New Roman" w:hint="default"/>
        <w:b/>
        <w:i w:val="0"/>
        <w:caps w:val="0"/>
        <w:strike w:val="0"/>
        <w:dstrike w:val="0"/>
        <w:vanish w:val="0"/>
        <w:color w:val="0060A9"/>
        <w:spacing w:val="0"/>
        <w:w w:val="100"/>
        <w:kern w:val="0"/>
        <w:position w:val="0"/>
        <w:sz w:val="16"/>
        <w:u w:val="none"/>
        <w:vertAlign w:val="baseline"/>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2E291AE5"/>
    <w:multiLevelType w:val="singleLevel"/>
    <w:tmpl w:val="ED8238EA"/>
    <w:lvl w:ilvl="0">
      <w:start w:val="1"/>
      <w:numFmt w:val="bullet"/>
      <w:pStyle w:val="BulletedText"/>
      <w:lvlText w:val=""/>
      <w:lvlJc w:val="left"/>
      <w:pPr>
        <w:tabs>
          <w:tab w:val="num" w:pos="360"/>
        </w:tabs>
        <w:ind w:left="360" w:hanging="360"/>
      </w:pPr>
      <w:rPr>
        <w:rFonts w:ascii="Symbol" w:hAnsi="Symbol" w:hint="default"/>
      </w:rPr>
    </w:lvl>
  </w:abstractNum>
  <w:abstractNum w:abstractNumId="16">
    <w:nsid w:val="308346DC"/>
    <w:multiLevelType w:val="multilevel"/>
    <w:tmpl w:val="7ADCEA64"/>
    <w:styleLink w:val="NumHeadListChapter"/>
    <w:lvl w:ilvl="0">
      <w:start w:val="1"/>
      <w:numFmt w:val="decimal"/>
      <w:isLgl/>
      <w:lvlText w:val="%1."/>
      <w:lvlJc w:val="left"/>
      <w:pPr>
        <w:tabs>
          <w:tab w:val="num" w:pos="1008"/>
        </w:tabs>
        <w:ind w:left="1008" w:hanging="1008"/>
      </w:pPr>
      <w:rPr>
        <w:rFonts w:ascii="Verdana" w:hAnsi="Verdana" w:cs="Times New Roman"/>
        <w:color w:val="0060A9"/>
        <w:sz w:val="20"/>
        <w:szCs w:val="20"/>
      </w:rPr>
    </w:lvl>
    <w:lvl w:ilvl="1">
      <w:start w:val="1"/>
      <w:numFmt w:val="decimal"/>
      <w:isLgl/>
      <w:lvlText w:val="%1.%2."/>
      <w:lvlJc w:val="left"/>
      <w:pPr>
        <w:tabs>
          <w:tab w:val="num" w:pos="1008"/>
        </w:tabs>
        <w:ind w:left="1008" w:hanging="1008"/>
      </w:pPr>
      <w:rPr>
        <w:rFonts w:ascii="Verdana" w:hAnsi="Verdana" w:cs="Times New Roman"/>
        <w:color w:val="0060A9"/>
        <w:sz w:val="20"/>
        <w:szCs w:val="20"/>
      </w:rPr>
    </w:lvl>
    <w:lvl w:ilvl="2">
      <w:start w:val="1"/>
      <w:numFmt w:val="decimal"/>
      <w:isLgl/>
      <w:lvlText w:val="%1.%2.%3."/>
      <w:lvlJc w:val="left"/>
      <w:pPr>
        <w:tabs>
          <w:tab w:val="num" w:pos="1008"/>
        </w:tabs>
        <w:ind w:left="1008" w:hanging="1008"/>
      </w:pPr>
      <w:rPr>
        <w:rFonts w:ascii="Verdana" w:hAnsi="Verdana" w:cs="Times New Roman"/>
        <w:color w:val="0060A9"/>
        <w:sz w:val="20"/>
        <w:szCs w:val="20"/>
      </w:rPr>
    </w:lvl>
    <w:lvl w:ilvl="3">
      <w:start w:val="1"/>
      <w:numFmt w:val="decimal"/>
      <w:isLgl/>
      <w:lvlText w:val="%1.%2.%3.%4."/>
      <w:lvlJc w:val="left"/>
      <w:pPr>
        <w:tabs>
          <w:tab w:val="num" w:pos="1008"/>
        </w:tabs>
        <w:ind w:left="1008" w:hanging="1008"/>
      </w:pPr>
      <w:rPr>
        <w:rFonts w:ascii="Verdana" w:hAnsi="Verdana" w:cs="Times New Roman"/>
        <w:color w:val="0060A9"/>
        <w:sz w:val="20"/>
        <w:szCs w:val="20"/>
      </w:rPr>
    </w:lvl>
    <w:lvl w:ilvl="4">
      <w:start w:val="1"/>
      <w:numFmt w:val="decimal"/>
      <w:isLgl/>
      <w:lvlText w:val="%1.%2.%3.%4.%5."/>
      <w:lvlJc w:val="left"/>
      <w:pPr>
        <w:tabs>
          <w:tab w:val="num" w:pos="1008"/>
        </w:tabs>
        <w:ind w:left="1008" w:hanging="1008"/>
      </w:pPr>
      <w:rPr>
        <w:rFonts w:ascii="Verdana" w:hAnsi="Verdana" w:cs="Times New Roman"/>
        <w:color w:val="0060A9"/>
        <w:sz w:val="20"/>
        <w:szCs w:val="20"/>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7">
    <w:nsid w:val="324549D6"/>
    <w:multiLevelType w:val="multilevel"/>
    <w:tmpl w:val="7CCE5D8C"/>
    <w:lvl w:ilvl="0">
      <w:start w:val="1"/>
      <w:numFmt w:val="decimal"/>
      <w:lvlText w:val="%1."/>
      <w:lvlJc w:val="left"/>
      <w:pPr>
        <w:tabs>
          <w:tab w:val="num" w:pos="432"/>
        </w:tabs>
        <w:ind w:left="432" w:hanging="432"/>
      </w:pPr>
      <w:rPr>
        <w:rFonts w:ascii="Arial" w:hAnsi="Arial" w:cs="Times New Roman" w:hint="default"/>
        <w:b/>
        <w:i w:val="0"/>
        <w:sz w:val="20"/>
        <w:szCs w:val="20"/>
      </w:rPr>
    </w:lvl>
    <w:lvl w:ilvl="1">
      <w:start w:val="1"/>
      <w:numFmt w:val="decimal"/>
      <w:lvlRestart w:val="0"/>
      <w:suff w:val="nothing"/>
      <w:lvlText w:val="Section %2"/>
      <w:lvlJc w:val="left"/>
      <w:rPr>
        <w:rFonts w:ascii="Arial" w:hAnsi="Arial" w:cs="Arial" w:hint="default"/>
        <w:b/>
        <w:i w:val="0"/>
        <w:sz w:val="20"/>
        <w:szCs w:val="20"/>
      </w:rPr>
    </w:lvl>
    <w:lvl w:ilvl="2">
      <w:start w:val="1"/>
      <w:numFmt w:val="upperRoman"/>
      <w:lvlRestart w:val="0"/>
      <w:suff w:val="nothing"/>
      <w:lvlText w:val="Appendix %3"/>
      <w:lvlJc w:val="left"/>
      <w:rPr>
        <w:rFonts w:ascii="Arial" w:hAnsi="Arial" w:cs="Arial" w:hint="default"/>
        <w:b/>
        <w:i w:val="0"/>
        <w:sz w:val="20"/>
        <w:szCs w:val="20"/>
      </w:rPr>
    </w:lvl>
    <w:lvl w:ilvl="3">
      <w:start w:val="1"/>
      <w:numFmt w:val="upperLetter"/>
      <w:suff w:val="nothing"/>
      <w:lvlText w:val="Tab %4"/>
      <w:lvlJc w:val="left"/>
      <w:rPr>
        <w:rFonts w:ascii="Arial" w:hAnsi="Arial" w:cs="Arial" w:hint="default"/>
        <w:b/>
        <w:sz w:val="48"/>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upperLetter"/>
      <w:lvlRestart w:val="0"/>
      <w:pStyle w:val="Heading8"/>
      <w:suff w:val="nothing"/>
      <w:lvlText w:val="Tab %8"/>
      <w:lvlJc w:val="left"/>
      <w:rPr>
        <w:rFonts w:ascii="Arial" w:hAnsi="Arial" w:cs="Arial" w:hint="default"/>
        <w:b/>
        <w:sz w:val="48"/>
      </w:rPr>
    </w:lvl>
    <w:lvl w:ilvl="8">
      <w:start w:val="1"/>
      <w:numFmt w:val="lowerRoman"/>
      <w:lvlText w:val="(%9)"/>
      <w:lvlJc w:val="left"/>
      <w:pPr>
        <w:tabs>
          <w:tab w:val="num" w:pos="6120"/>
        </w:tabs>
        <w:ind w:left="5760"/>
      </w:pPr>
      <w:rPr>
        <w:rFonts w:cs="Times New Roman" w:hint="default"/>
      </w:rPr>
    </w:lvl>
  </w:abstractNum>
  <w:abstractNum w:abstractNumId="18">
    <w:nsid w:val="3FDF0D99"/>
    <w:multiLevelType w:val="hybridMultilevel"/>
    <w:tmpl w:val="4C4A410C"/>
    <w:lvl w:ilvl="0" w:tplc="EA660802">
      <w:start w:val="1"/>
      <w:numFmt w:val="lowerRoman"/>
      <w:pStyle w:val="List4"/>
      <w:lvlText w:val="%1."/>
      <w:lvlJc w:val="left"/>
      <w:pPr>
        <w:tabs>
          <w:tab w:val="num" w:pos="704"/>
        </w:tabs>
        <w:ind w:left="704" w:hanging="360"/>
      </w:pPr>
      <w:rPr>
        <w:rFonts w:ascii="Verdana" w:hAnsi="Verdana" w:cs="Times New Roman" w:hint="default"/>
        <w:b/>
        <w:i w:val="0"/>
        <w:caps w:val="0"/>
        <w:strike w:val="0"/>
        <w:dstrike w:val="0"/>
        <w:vanish w:val="0"/>
        <w:color w:val="6F6E6F"/>
        <w:spacing w:val="0"/>
        <w:w w:val="100"/>
        <w:kern w:val="0"/>
        <w:position w:val="0"/>
        <w:sz w:val="18"/>
        <w:u w:val="none"/>
        <w:vertAlign w:val="baseline"/>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46502F15"/>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07149E0"/>
    <w:multiLevelType w:val="hybridMultilevel"/>
    <w:tmpl w:val="D6004A32"/>
    <w:lvl w:ilvl="0" w:tplc="BFBAFC00">
      <w:start w:val="1"/>
      <w:numFmt w:val="lowerLetter"/>
      <w:pStyle w:val="List3"/>
      <w:lvlText w:val="%1."/>
      <w:lvlJc w:val="left"/>
      <w:pPr>
        <w:tabs>
          <w:tab w:val="num" w:pos="288"/>
        </w:tabs>
        <w:ind w:left="288" w:hanging="288"/>
      </w:pPr>
      <w:rPr>
        <w:rFonts w:ascii="Verdana" w:hAnsi="Verdana" w:cs="Times New Roman" w:hint="default"/>
        <w:b/>
        <w:i w:val="0"/>
        <w:caps w:val="0"/>
        <w:strike w:val="0"/>
        <w:dstrike w:val="0"/>
        <w:vanish w:val="0"/>
        <w:color w:val="6E6F6E"/>
        <w:spacing w:val="0"/>
        <w:w w:val="100"/>
        <w:kern w:val="0"/>
        <w:position w:val="0"/>
        <w:sz w:val="16"/>
        <w:u w:val="none"/>
        <w:vertAlign w:val="baseline"/>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51185B21"/>
    <w:multiLevelType w:val="hybridMultilevel"/>
    <w:tmpl w:val="8684F252"/>
    <w:lvl w:ilvl="0" w:tplc="FCF635E2">
      <w:start w:val="1"/>
      <w:numFmt w:val="decimal"/>
      <w:pStyle w:val="TableBulletNumeric"/>
      <w:lvlText w:val="%1."/>
      <w:lvlJc w:val="left"/>
      <w:pPr>
        <w:tabs>
          <w:tab w:val="num" w:pos="216"/>
        </w:tabs>
        <w:ind w:left="216" w:hanging="216"/>
      </w:pPr>
      <w:rPr>
        <w:rFonts w:ascii="Century Gothic" w:hAnsi="Century Gothic" w:cs="Times New Roman" w:hint="default"/>
        <w:b/>
        <w:i w:val="0"/>
        <w:color w:val="6F6E6F"/>
        <w:sz w:val="15"/>
        <w:u w:val="none"/>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544E7736"/>
    <w:multiLevelType w:val="hybridMultilevel"/>
    <w:tmpl w:val="ED741CDC"/>
    <w:lvl w:ilvl="0" w:tplc="51EE69A0">
      <w:start w:val="1"/>
      <w:numFmt w:val="bullet"/>
      <w:pStyle w:val="TableBullet1"/>
      <w:lvlText w:val=""/>
      <w:lvlJc w:val="left"/>
      <w:pPr>
        <w:tabs>
          <w:tab w:val="num" w:pos="216"/>
        </w:tabs>
        <w:ind w:left="216" w:hanging="216"/>
      </w:pPr>
      <w:rPr>
        <w:rFonts w:ascii="Wingdings" w:hAnsi="Wingdings" w:hint="default"/>
        <w:b w:val="0"/>
        <w:i w:val="0"/>
        <w:color w:val="6F6E6F"/>
        <w:spacing w:val="0"/>
        <w:w w:val="100"/>
        <w:kern w:val="0"/>
        <w:position w:val="0"/>
        <w:sz w:val="16"/>
      </w:rPr>
    </w:lvl>
    <w:lvl w:ilvl="1" w:tplc="04090003">
      <w:start w:val="1"/>
      <w:numFmt w:val="bullet"/>
      <w:lvlText w:val="o"/>
      <w:lvlJc w:val="left"/>
      <w:pPr>
        <w:tabs>
          <w:tab w:val="num" w:pos="1440"/>
        </w:tabs>
        <w:ind w:left="1440" w:hanging="360"/>
      </w:pPr>
      <w:rPr>
        <w:rFonts w:ascii="Courier New" w:hAnsi="Courier New" w:hint="default"/>
      </w:rPr>
    </w:lvl>
    <w:lvl w:ilvl="2" w:tplc="533EF83C">
      <w:start w:val="1"/>
      <w:numFmt w:val="bullet"/>
      <w:lvlText w:val="-"/>
      <w:lvlJc w:val="left"/>
      <w:pPr>
        <w:tabs>
          <w:tab w:val="num" w:pos="2160"/>
        </w:tabs>
        <w:ind w:left="2160" w:hanging="360"/>
      </w:pPr>
      <w:rPr>
        <w:rFonts w:ascii="Verdana" w:eastAsia="SimSun" w:hAnsi="Verdana"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52416A5"/>
    <w:multiLevelType w:val="multilevel"/>
    <w:tmpl w:val="08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4">
    <w:nsid w:val="582D0801"/>
    <w:multiLevelType w:val="hybridMultilevel"/>
    <w:tmpl w:val="C5886458"/>
    <w:lvl w:ilvl="0" w:tplc="D2C0BC32">
      <w:start w:val="1"/>
      <w:numFmt w:val="bullet"/>
      <w:lvlText w:val="–"/>
      <w:lvlJc w:val="left"/>
      <w:pPr>
        <w:tabs>
          <w:tab w:val="num" w:pos="216"/>
        </w:tabs>
        <w:ind w:left="648" w:hanging="216"/>
      </w:pPr>
      <w:rPr>
        <w:rFonts w:ascii="Century Gothic" w:hAnsi="Century Gothic" w:hint="default"/>
        <w:b w:val="0"/>
        <w:i w:val="0"/>
        <w:color w:val="auto"/>
        <w:sz w:val="16"/>
      </w:rPr>
    </w:lvl>
    <w:lvl w:ilvl="1" w:tplc="04090019">
      <w:start w:val="1"/>
      <w:numFmt w:val="bullet"/>
      <w:pStyle w:val="TableBullet3"/>
      <w:lvlText w:val="–"/>
      <w:lvlJc w:val="left"/>
      <w:pPr>
        <w:tabs>
          <w:tab w:val="num" w:pos="216"/>
        </w:tabs>
        <w:ind w:left="648" w:hanging="216"/>
      </w:pPr>
      <w:rPr>
        <w:rFonts w:ascii="Century Gothic" w:hAnsi="Century Gothic" w:hint="default"/>
        <w:b w:val="0"/>
        <w:i w:val="0"/>
        <w:color w:val="auto"/>
        <w:sz w:val="16"/>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5">
    <w:nsid w:val="5A181E15"/>
    <w:multiLevelType w:val="hybridMultilevel"/>
    <w:tmpl w:val="C63444B6"/>
    <w:lvl w:ilvl="0" w:tplc="EFBC8F8A">
      <w:start w:val="1"/>
      <w:numFmt w:val="bullet"/>
      <w:pStyle w:val="TableBullet2"/>
      <w:lvlText w:val="—"/>
      <w:lvlJc w:val="left"/>
      <w:pPr>
        <w:tabs>
          <w:tab w:val="num" w:pos="432"/>
        </w:tabs>
        <w:ind w:left="432" w:hanging="216"/>
      </w:pPr>
      <w:rPr>
        <w:rFonts w:ascii="Gotham-Book" w:hAnsi="Gotham-Book" w:hint="default"/>
        <w:b w:val="0"/>
        <w:i w:val="0"/>
        <w:color w:val="auto"/>
        <w:sz w:val="16"/>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6">
    <w:nsid w:val="5D29300D"/>
    <w:multiLevelType w:val="multilevel"/>
    <w:tmpl w:val="08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7">
    <w:nsid w:val="5EA53A05"/>
    <w:multiLevelType w:val="hybridMultilevel"/>
    <w:tmpl w:val="15662D52"/>
    <w:lvl w:ilvl="0" w:tplc="28408740">
      <w:start w:val="1"/>
      <w:numFmt w:val="bullet"/>
      <w:pStyle w:val="ListBullet"/>
      <w:lvlText w:val=""/>
      <w:lvlJc w:val="left"/>
      <w:pPr>
        <w:tabs>
          <w:tab w:val="num" w:pos="720"/>
        </w:tabs>
        <w:ind w:left="720" w:hanging="360"/>
      </w:pPr>
      <w:rPr>
        <w:rFonts w:ascii="Wingdings" w:hAnsi="Wingdings" w:hint="default"/>
        <w:color w:val="0060A9"/>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FBE4149"/>
    <w:multiLevelType w:val="multilevel"/>
    <w:tmpl w:val="182CC5EC"/>
    <w:styleLink w:val="NumHeadListAppendix"/>
    <w:lvl w:ilvl="0">
      <w:start w:val="1"/>
      <w:numFmt w:val="upperRoman"/>
      <w:lvlText w:val="%1."/>
      <w:lvlJc w:val="left"/>
      <w:pPr>
        <w:tabs>
          <w:tab w:val="num" w:pos="1008"/>
        </w:tabs>
        <w:ind w:left="1008" w:hanging="1008"/>
      </w:pPr>
      <w:rPr>
        <w:rFonts w:ascii="Arial Bold" w:hAnsi="Arial Bold" w:cs="Times New Roman" w:hint="default"/>
        <w:b/>
        <w:i w:val="0"/>
        <w:vanish/>
        <w:color w:val="FF0000"/>
        <w:sz w:val="20"/>
        <w:szCs w:val="20"/>
      </w:rPr>
    </w:lvl>
    <w:lvl w:ilvl="1">
      <w:start w:val="1"/>
      <w:numFmt w:val="lowerLetter"/>
      <w:lvlText w:val="%1.%2."/>
      <w:lvlJc w:val="left"/>
      <w:pPr>
        <w:tabs>
          <w:tab w:val="num" w:pos="1008"/>
        </w:tabs>
        <w:ind w:left="1008" w:hanging="1008"/>
      </w:pPr>
      <w:rPr>
        <w:rFonts w:ascii="Arial Bold" w:hAnsi="Arial Bold" w:cs="Times New Roman" w:hint="default"/>
        <w:b/>
        <w:i w:val="0"/>
        <w:color w:val="auto"/>
        <w:sz w:val="20"/>
        <w:szCs w:val="20"/>
      </w:rPr>
    </w:lvl>
    <w:lvl w:ilvl="2">
      <w:start w:val="1"/>
      <w:numFmt w:val="lowerLetter"/>
      <w:lvlText w:val="%1.%2.%3."/>
      <w:lvlJc w:val="left"/>
      <w:pPr>
        <w:tabs>
          <w:tab w:val="num" w:pos="1008"/>
        </w:tabs>
        <w:ind w:left="1008" w:hanging="1008"/>
      </w:pPr>
      <w:rPr>
        <w:rFonts w:ascii="Arial Bold" w:hAnsi="Arial Bold" w:cs="Times New Roman" w:hint="default"/>
        <w:b/>
        <w:i w:val="0"/>
        <w:color w:val="auto"/>
        <w:sz w:val="20"/>
        <w:szCs w:val="20"/>
      </w:rPr>
    </w:lvl>
    <w:lvl w:ilvl="3">
      <w:start w:val="1"/>
      <w:numFmt w:val="lowerLetter"/>
      <w:lvlText w:val="%1.%2.%3.%4."/>
      <w:lvlJc w:val="left"/>
      <w:pPr>
        <w:tabs>
          <w:tab w:val="num" w:pos="1008"/>
        </w:tabs>
        <w:ind w:left="1008" w:hanging="1008"/>
      </w:pPr>
      <w:rPr>
        <w:rFonts w:ascii="Arial Bold" w:hAnsi="Arial Bold" w:cs="Times New Roman" w:hint="default"/>
        <w:b/>
        <w:i w:val="0"/>
        <w:color w:val="auto"/>
        <w:sz w:val="20"/>
        <w:szCs w:val="20"/>
      </w:rPr>
    </w:lvl>
    <w:lvl w:ilvl="4">
      <w:start w:val="1"/>
      <w:numFmt w:val="lowerLetter"/>
      <w:lvlText w:val="%1.%2.%3.%4.%5."/>
      <w:lvlJc w:val="left"/>
      <w:pPr>
        <w:tabs>
          <w:tab w:val="num" w:pos="1008"/>
        </w:tabs>
        <w:ind w:left="1008" w:hanging="1008"/>
      </w:pPr>
      <w:rPr>
        <w:rFonts w:ascii="Arial Bold" w:hAnsi="Arial Bold" w:cs="Times New Roman" w:hint="default"/>
        <w:b/>
        <w:i w:val="0"/>
        <w:color w:val="auto"/>
        <w:sz w:val="20"/>
        <w:szCs w:val="20"/>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9">
    <w:nsid w:val="60881325"/>
    <w:multiLevelType w:val="hybridMultilevel"/>
    <w:tmpl w:val="42E60554"/>
    <w:lvl w:ilvl="0" w:tplc="A2E6CF64">
      <w:start w:val="1"/>
      <w:numFmt w:val="lowerLetter"/>
      <w:pStyle w:val="Question3"/>
      <w:lvlText w:val="%1."/>
      <w:lvlJc w:val="left"/>
      <w:pPr>
        <w:tabs>
          <w:tab w:val="num" w:pos="360"/>
        </w:tabs>
        <w:ind w:left="360" w:hanging="360"/>
      </w:pPr>
      <w:rPr>
        <w:rFonts w:ascii="Verdana" w:hAnsi="Verdana" w:cs="Times New Roman" w:hint="default"/>
        <w:b/>
        <w:i w:val="0"/>
        <w:color w:val="0060A9"/>
        <w:sz w:val="16"/>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nsid w:val="68152E42"/>
    <w:multiLevelType w:val="hybridMultilevel"/>
    <w:tmpl w:val="87EA841A"/>
    <w:lvl w:ilvl="0" w:tplc="08B43794">
      <w:start w:val="1"/>
      <w:numFmt w:val="lowerLetter"/>
      <w:pStyle w:val="List2"/>
      <w:lvlText w:val="%1."/>
      <w:lvlJc w:val="left"/>
      <w:pPr>
        <w:tabs>
          <w:tab w:val="num" w:pos="1080"/>
        </w:tabs>
        <w:ind w:left="1080" w:hanging="360"/>
      </w:pPr>
      <w:rPr>
        <w:rFonts w:ascii="Verdana" w:hAnsi="Verdana" w:cs="Times New Roman" w:hint="default"/>
        <w:b/>
        <w:i w:val="0"/>
        <w:color w:val="0060A9"/>
        <w:sz w:val="18"/>
        <w:u w:val="none"/>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73223E88"/>
    <w:multiLevelType w:val="hybridMultilevel"/>
    <w:tmpl w:val="72D84F2C"/>
    <w:lvl w:ilvl="0" w:tplc="28F0FC74">
      <w:start w:val="1"/>
      <w:numFmt w:val="bullet"/>
      <w:pStyle w:val="ListBullet2"/>
      <w:lvlText w:val=""/>
      <w:lvlJc w:val="left"/>
      <w:pPr>
        <w:tabs>
          <w:tab w:val="num" w:pos="720"/>
        </w:tabs>
        <w:ind w:left="720" w:hanging="360"/>
      </w:pPr>
      <w:rPr>
        <w:rFonts w:ascii="Wingdings" w:hAnsi="Wingdings" w:hint="default"/>
        <w:color w:val="6F6E6F"/>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78A47B7"/>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nsid w:val="781352F0"/>
    <w:multiLevelType w:val="hybridMultilevel"/>
    <w:tmpl w:val="AD10E762"/>
    <w:lvl w:ilvl="0" w:tplc="10CCA04A">
      <w:start w:val="1"/>
      <w:numFmt w:val="bullet"/>
      <w:pStyle w:val="Question4"/>
      <w:lvlText w:val=""/>
      <w:lvlJc w:val="left"/>
      <w:pPr>
        <w:tabs>
          <w:tab w:val="num" w:pos="717"/>
        </w:tabs>
        <w:ind w:left="717" w:hanging="360"/>
      </w:pPr>
      <w:rPr>
        <w:rFonts w:ascii="Wingdings" w:hAnsi="Wingdings" w:hint="default"/>
        <w:b w:val="0"/>
        <w:i w:val="0"/>
        <w:color w:val="0060A9"/>
        <w:spacing w:val="0"/>
        <w:w w:val="100"/>
        <w:kern w:val="0"/>
        <w:position w:val="0"/>
        <w:sz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4"/>
  </w:num>
  <w:num w:numId="14">
    <w:abstractNumId w:val="16"/>
  </w:num>
  <w:num w:numId="15">
    <w:abstractNumId w:val="10"/>
  </w:num>
  <w:num w:numId="16">
    <w:abstractNumId w:val="23"/>
  </w:num>
  <w:num w:numId="17">
    <w:abstractNumId w:val="26"/>
  </w:num>
  <w:num w:numId="18">
    <w:abstractNumId w:val="17"/>
  </w:num>
  <w:num w:numId="19">
    <w:abstractNumId w:val="13"/>
  </w:num>
  <w:num w:numId="20">
    <w:abstractNumId w:val="30"/>
  </w:num>
  <w:num w:numId="21">
    <w:abstractNumId w:val="20"/>
  </w:num>
  <w:num w:numId="22">
    <w:abstractNumId w:val="18"/>
  </w:num>
  <w:num w:numId="23">
    <w:abstractNumId w:val="27"/>
  </w:num>
  <w:num w:numId="24">
    <w:abstractNumId w:val="31"/>
  </w:num>
  <w:num w:numId="25">
    <w:abstractNumId w:val="11"/>
  </w:num>
  <w:num w:numId="26">
    <w:abstractNumId w:val="14"/>
  </w:num>
  <w:num w:numId="27">
    <w:abstractNumId w:val="28"/>
  </w:num>
  <w:num w:numId="28">
    <w:abstractNumId w:val="16"/>
  </w:num>
  <w:num w:numId="29">
    <w:abstractNumId w:val="29"/>
    <w:lvlOverride w:ilvl="0">
      <w:startOverride w:val="1"/>
    </w:lvlOverride>
  </w:num>
  <w:num w:numId="30">
    <w:abstractNumId w:val="33"/>
  </w:num>
  <w:num w:numId="31">
    <w:abstractNumId w:val="22"/>
  </w:num>
  <w:num w:numId="32">
    <w:abstractNumId w:val="25"/>
  </w:num>
  <w:num w:numId="33">
    <w:abstractNumId w:val="24"/>
  </w:num>
  <w:num w:numId="34">
    <w:abstractNumId w:val="21"/>
  </w:num>
  <w:num w:numId="35">
    <w:abstractNumId w:val="15"/>
  </w:num>
  <w:num w:numId="36">
    <w:abstractNumId w:val="12"/>
  </w:num>
  <w:num w:numId="37">
    <w:abstractNumId w:val="19"/>
  </w:num>
  <w:num w:numId="38">
    <w:abstractNumId w:val="32"/>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stylePaneFormatFilter w:val="3F01"/>
  <w:trackRevision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248B9"/>
    <w:rsid w:val="00023995"/>
    <w:rsid w:val="0003568C"/>
    <w:rsid w:val="00036A52"/>
    <w:rsid w:val="00040F20"/>
    <w:rsid w:val="00042622"/>
    <w:rsid w:val="00044367"/>
    <w:rsid w:val="00060C1C"/>
    <w:rsid w:val="0006408C"/>
    <w:rsid w:val="00066776"/>
    <w:rsid w:val="000754A4"/>
    <w:rsid w:val="000912D0"/>
    <w:rsid w:val="0009497B"/>
    <w:rsid w:val="000A3A80"/>
    <w:rsid w:val="000A3FA5"/>
    <w:rsid w:val="000B4DF0"/>
    <w:rsid w:val="000C4D9D"/>
    <w:rsid w:val="000C5B66"/>
    <w:rsid w:val="000D29C0"/>
    <w:rsid w:val="000D4E87"/>
    <w:rsid w:val="000E43D6"/>
    <w:rsid w:val="000E5F90"/>
    <w:rsid w:val="001031A3"/>
    <w:rsid w:val="00107462"/>
    <w:rsid w:val="001248B9"/>
    <w:rsid w:val="0013176A"/>
    <w:rsid w:val="0013422F"/>
    <w:rsid w:val="001371BD"/>
    <w:rsid w:val="00173D8E"/>
    <w:rsid w:val="0019342A"/>
    <w:rsid w:val="001940DC"/>
    <w:rsid w:val="001B38D1"/>
    <w:rsid w:val="001B4377"/>
    <w:rsid w:val="001D4F7F"/>
    <w:rsid w:val="001E635C"/>
    <w:rsid w:val="002744BC"/>
    <w:rsid w:val="0029685D"/>
    <w:rsid w:val="002A355E"/>
    <w:rsid w:val="002B36F8"/>
    <w:rsid w:val="002C1548"/>
    <w:rsid w:val="002C46DB"/>
    <w:rsid w:val="002D213B"/>
    <w:rsid w:val="002D6A1B"/>
    <w:rsid w:val="002D7379"/>
    <w:rsid w:val="002E7BF5"/>
    <w:rsid w:val="002F5F7C"/>
    <w:rsid w:val="002F7BCC"/>
    <w:rsid w:val="00304FAF"/>
    <w:rsid w:val="00307994"/>
    <w:rsid w:val="00337E79"/>
    <w:rsid w:val="00337EB7"/>
    <w:rsid w:val="003601B9"/>
    <w:rsid w:val="003705F0"/>
    <w:rsid w:val="003B7B77"/>
    <w:rsid w:val="003D3A24"/>
    <w:rsid w:val="003E757A"/>
    <w:rsid w:val="00411198"/>
    <w:rsid w:val="00414FAE"/>
    <w:rsid w:val="004338C8"/>
    <w:rsid w:val="0044170B"/>
    <w:rsid w:val="00450AB0"/>
    <w:rsid w:val="00460FF0"/>
    <w:rsid w:val="00461747"/>
    <w:rsid w:val="00480B9D"/>
    <w:rsid w:val="00486D25"/>
    <w:rsid w:val="004A266F"/>
    <w:rsid w:val="004C4599"/>
    <w:rsid w:val="0053466A"/>
    <w:rsid w:val="005432C6"/>
    <w:rsid w:val="00544375"/>
    <w:rsid w:val="00547B53"/>
    <w:rsid w:val="005717DB"/>
    <w:rsid w:val="00571DA2"/>
    <w:rsid w:val="00584960"/>
    <w:rsid w:val="005947C7"/>
    <w:rsid w:val="005B2465"/>
    <w:rsid w:val="005D6E19"/>
    <w:rsid w:val="005E2B6F"/>
    <w:rsid w:val="005E7046"/>
    <w:rsid w:val="005F1421"/>
    <w:rsid w:val="005F3BD6"/>
    <w:rsid w:val="00600D23"/>
    <w:rsid w:val="0060109B"/>
    <w:rsid w:val="006023E5"/>
    <w:rsid w:val="006074FB"/>
    <w:rsid w:val="0061135B"/>
    <w:rsid w:val="00630018"/>
    <w:rsid w:val="00643270"/>
    <w:rsid w:val="006435D4"/>
    <w:rsid w:val="00653643"/>
    <w:rsid w:val="00657414"/>
    <w:rsid w:val="00666695"/>
    <w:rsid w:val="006746C2"/>
    <w:rsid w:val="00690729"/>
    <w:rsid w:val="006A7DFB"/>
    <w:rsid w:val="006C598B"/>
    <w:rsid w:val="006E2391"/>
    <w:rsid w:val="00701222"/>
    <w:rsid w:val="0070283B"/>
    <w:rsid w:val="00712E72"/>
    <w:rsid w:val="00725423"/>
    <w:rsid w:val="0073337E"/>
    <w:rsid w:val="007417B2"/>
    <w:rsid w:val="00742C71"/>
    <w:rsid w:val="00786334"/>
    <w:rsid w:val="00786A4C"/>
    <w:rsid w:val="007C1573"/>
    <w:rsid w:val="007E58B7"/>
    <w:rsid w:val="007F00C8"/>
    <w:rsid w:val="007F17F9"/>
    <w:rsid w:val="008047B3"/>
    <w:rsid w:val="00814BD9"/>
    <w:rsid w:val="00840C6A"/>
    <w:rsid w:val="00861E04"/>
    <w:rsid w:val="00870980"/>
    <w:rsid w:val="00873599"/>
    <w:rsid w:val="00886EEC"/>
    <w:rsid w:val="00890380"/>
    <w:rsid w:val="008B12CC"/>
    <w:rsid w:val="008C4A1E"/>
    <w:rsid w:val="008D4B15"/>
    <w:rsid w:val="008E5176"/>
    <w:rsid w:val="00905115"/>
    <w:rsid w:val="009149DB"/>
    <w:rsid w:val="00934CCF"/>
    <w:rsid w:val="00943CA0"/>
    <w:rsid w:val="00946003"/>
    <w:rsid w:val="0094610F"/>
    <w:rsid w:val="00951A54"/>
    <w:rsid w:val="009604AD"/>
    <w:rsid w:val="00971E6E"/>
    <w:rsid w:val="009814A2"/>
    <w:rsid w:val="00981765"/>
    <w:rsid w:val="00985D5B"/>
    <w:rsid w:val="009A4123"/>
    <w:rsid w:val="009C7F8A"/>
    <w:rsid w:val="009E6D2B"/>
    <w:rsid w:val="00A064D8"/>
    <w:rsid w:val="00A17967"/>
    <w:rsid w:val="00A210B4"/>
    <w:rsid w:val="00A3032E"/>
    <w:rsid w:val="00A310BF"/>
    <w:rsid w:val="00A50BAA"/>
    <w:rsid w:val="00A516D2"/>
    <w:rsid w:val="00A51DFF"/>
    <w:rsid w:val="00A6169B"/>
    <w:rsid w:val="00A61841"/>
    <w:rsid w:val="00A6261B"/>
    <w:rsid w:val="00A839C7"/>
    <w:rsid w:val="00AA37B9"/>
    <w:rsid w:val="00AA70CB"/>
    <w:rsid w:val="00AB2D75"/>
    <w:rsid w:val="00AC561D"/>
    <w:rsid w:val="00AC74D1"/>
    <w:rsid w:val="00AD3DEE"/>
    <w:rsid w:val="00AE5951"/>
    <w:rsid w:val="00AE604D"/>
    <w:rsid w:val="00AF7CB9"/>
    <w:rsid w:val="00B10FE4"/>
    <w:rsid w:val="00B40E20"/>
    <w:rsid w:val="00B419AD"/>
    <w:rsid w:val="00B42CD1"/>
    <w:rsid w:val="00B56B0A"/>
    <w:rsid w:val="00B717B9"/>
    <w:rsid w:val="00B94361"/>
    <w:rsid w:val="00BA1C92"/>
    <w:rsid w:val="00BB3394"/>
    <w:rsid w:val="00BD2F3E"/>
    <w:rsid w:val="00BE1A8B"/>
    <w:rsid w:val="00BF2AF2"/>
    <w:rsid w:val="00C06821"/>
    <w:rsid w:val="00C2057E"/>
    <w:rsid w:val="00C20FBA"/>
    <w:rsid w:val="00C96CC4"/>
    <w:rsid w:val="00CB52A9"/>
    <w:rsid w:val="00CC1AEC"/>
    <w:rsid w:val="00CD0E29"/>
    <w:rsid w:val="00CE1439"/>
    <w:rsid w:val="00D0455E"/>
    <w:rsid w:val="00D06564"/>
    <w:rsid w:val="00D120D6"/>
    <w:rsid w:val="00D137D3"/>
    <w:rsid w:val="00D26A10"/>
    <w:rsid w:val="00D27A57"/>
    <w:rsid w:val="00D60BC0"/>
    <w:rsid w:val="00D62074"/>
    <w:rsid w:val="00D828C6"/>
    <w:rsid w:val="00D830E7"/>
    <w:rsid w:val="00D87AE4"/>
    <w:rsid w:val="00D94938"/>
    <w:rsid w:val="00DA6991"/>
    <w:rsid w:val="00DB02C3"/>
    <w:rsid w:val="00DC0536"/>
    <w:rsid w:val="00DC7F34"/>
    <w:rsid w:val="00DE439E"/>
    <w:rsid w:val="00DE7937"/>
    <w:rsid w:val="00DF4F4A"/>
    <w:rsid w:val="00E003CB"/>
    <w:rsid w:val="00E042C4"/>
    <w:rsid w:val="00E056D1"/>
    <w:rsid w:val="00E42876"/>
    <w:rsid w:val="00E43F6B"/>
    <w:rsid w:val="00E442F4"/>
    <w:rsid w:val="00E455D4"/>
    <w:rsid w:val="00E5751C"/>
    <w:rsid w:val="00E65AC4"/>
    <w:rsid w:val="00EC62D9"/>
    <w:rsid w:val="00EC7A38"/>
    <w:rsid w:val="00EE5EEE"/>
    <w:rsid w:val="00F16AED"/>
    <w:rsid w:val="00F22AFF"/>
    <w:rsid w:val="00F274F0"/>
    <w:rsid w:val="00F52C3E"/>
    <w:rsid w:val="00F54731"/>
    <w:rsid w:val="00F57263"/>
    <w:rsid w:val="00F84F09"/>
    <w:rsid w:val="00F85ED3"/>
    <w:rsid w:val="00F87E30"/>
    <w:rsid w:val="00F910E2"/>
    <w:rsid w:val="00FA0641"/>
    <w:rsid w:val="00FA35A7"/>
    <w:rsid w:val="00FA4832"/>
    <w:rsid w:val="00FC1739"/>
    <w:rsid w:val="00FE45B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604AD"/>
    <w:pPr>
      <w:adjustRightInd w:val="0"/>
      <w:spacing w:before="180" w:after="180" w:line="240" w:lineRule="atLeast"/>
    </w:pPr>
    <w:rPr>
      <w:rFonts w:ascii="Verdana" w:hAnsi="Verdana"/>
      <w:color w:val="6F6E6F"/>
      <w:kern w:val="16"/>
      <w:sz w:val="18"/>
      <w:szCs w:val="20"/>
      <w:lang w:eastAsia="ja-JP"/>
    </w:rPr>
  </w:style>
  <w:style w:type="paragraph" w:styleId="Heading1">
    <w:name w:val="heading 1"/>
    <w:basedOn w:val="Normal"/>
    <w:next w:val="BodyText"/>
    <w:link w:val="Heading1Char"/>
    <w:uiPriority w:val="99"/>
    <w:qFormat/>
    <w:rsid w:val="009604AD"/>
    <w:pPr>
      <w:keepNext/>
      <w:spacing w:before="360" w:after="720" w:line="360" w:lineRule="atLeast"/>
      <w:outlineLvl w:val="0"/>
    </w:pPr>
    <w:rPr>
      <w:color w:val="0060A9"/>
      <w:sz w:val="36"/>
    </w:rPr>
  </w:style>
  <w:style w:type="paragraph" w:styleId="Heading2">
    <w:name w:val="heading 2"/>
    <w:basedOn w:val="Heading1"/>
    <w:next w:val="Normal"/>
    <w:link w:val="Heading2Char"/>
    <w:uiPriority w:val="99"/>
    <w:qFormat/>
    <w:rsid w:val="009604AD"/>
    <w:pPr>
      <w:spacing w:after="120" w:line="240" w:lineRule="atLeast"/>
      <w:outlineLvl w:val="1"/>
    </w:pPr>
    <w:rPr>
      <w:sz w:val="25"/>
      <w:szCs w:val="25"/>
    </w:rPr>
  </w:style>
  <w:style w:type="paragraph" w:styleId="Heading3">
    <w:name w:val="heading 3"/>
    <w:basedOn w:val="Heading2"/>
    <w:next w:val="Normal"/>
    <w:link w:val="Heading3Char"/>
    <w:uiPriority w:val="99"/>
    <w:qFormat/>
    <w:rsid w:val="009604AD"/>
    <w:pPr>
      <w:outlineLvl w:val="2"/>
    </w:pPr>
    <w:rPr>
      <w:sz w:val="22"/>
    </w:rPr>
  </w:style>
  <w:style w:type="paragraph" w:styleId="Heading4">
    <w:name w:val="heading 4"/>
    <w:basedOn w:val="Heading3"/>
    <w:next w:val="Normal"/>
    <w:link w:val="Heading4Char"/>
    <w:uiPriority w:val="99"/>
    <w:qFormat/>
    <w:rsid w:val="009604AD"/>
    <w:pPr>
      <w:outlineLvl w:val="3"/>
    </w:pPr>
    <w:rPr>
      <w:sz w:val="21"/>
    </w:rPr>
  </w:style>
  <w:style w:type="paragraph" w:styleId="Heading5">
    <w:name w:val="heading 5"/>
    <w:basedOn w:val="Heading4"/>
    <w:next w:val="Normal"/>
    <w:link w:val="Heading5Char"/>
    <w:uiPriority w:val="99"/>
    <w:qFormat/>
    <w:rsid w:val="009604AD"/>
    <w:pPr>
      <w:outlineLvl w:val="4"/>
    </w:pPr>
    <w:rPr>
      <w:sz w:val="20"/>
    </w:rPr>
  </w:style>
  <w:style w:type="paragraph" w:styleId="Heading6">
    <w:name w:val="heading 6"/>
    <w:basedOn w:val="Heading5"/>
    <w:next w:val="Normal"/>
    <w:link w:val="Heading6Char"/>
    <w:uiPriority w:val="99"/>
    <w:qFormat/>
    <w:rsid w:val="009604AD"/>
    <w:pPr>
      <w:spacing w:after="60"/>
      <w:outlineLvl w:val="5"/>
    </w:pPr>
    <w:rPr>
      <w:bCs/>
      <w:sz w:val="18"/>
      <w:szCs w:val="18"/>
    </w:rPr>
  </w:style>
  <w:style w:type="paragraph" w:styleId="Heading7">
    <w:name w:val="heading 7"/>
    <w:basedOn w:val="Heading5"/>
    <w:next w:val="Normal"/>
    <w:link w:val="Heading7Char"/>
    <w:uiPriority w:val="99"/>
    <w:qFormat/>
    <w:rsid w:val="009604AD"/>
    <w:pPr>
      <w:outlineLvl w:val="6"/>
    </w:pPr>
  </w:style>
  <w:style w:type="paragraph" w:styleId="Heading8">
    <w:name w:val="heading 8"/>
    <w:basedOn w:val="Heading4"/>
    <w:next w:val="Heading9"/>
    <w:link w:val="Heading8Char"/>
    <w:uiPriority w:val="99"/>
    <w:qFormat/>
    <w:rsid w:val="009604AD"/>
    <w:pPr>
      <w:numPr>
        <w:ilvl w:val="7"/>
        <w:numId w:val="18"/>
      </w:numPr>
      <w:outlineLvl w:val="7"/>
    </w:pPr>
    <w:rPr>
      <w:iCs/>
    </w:rPr>
  </w:style>
  <w:style w:type="paragraph" w:styleId="Heading9">
    <w:name w:val="heading 9"/>
    <w:basedOn w:val="Heading7"/>
    <w:next w:val="Normal"/>
    <w:link w:val="Heading9Char"/>
    <w:uiPriority w:val="99"/>
    <w:qFormat/>
    <w:rsid w:val="009604AD"/>
    <w:pPr>
      <w:outlineLvl w:val="8"/>
    </w:pPr>
    <w:rPr>
      <w:rFonts w:cs="Arial"/>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color w:val="6F6E6F"/>
      <w:kern w:val="32"/>
      <w:sz w:val="32"/>
      <w:szCs w:val="32"/>
      <w:lang w:eastAsia="ja-JP"/>
    </w:rPr>
  </w:style>
  <w:style w:type="character" w:customStyle="1" w:styleId="Heading2Char">
    <w:name w:val="Heading 2 Char"/>
    <w:basedOn w:val="DefaultParagraphFont"/>
    <w:link w:val="Heading2"/>
    <w:uiPriority w:val="99"/>
    <w:semiHidden/>
    <w:locked/>
    <w:rPr>
      <w:rFonts w:ascii="Cambria" w:hAnsi="Cambria" w:cs="Times New Roman"/>
      <w:b/>
      <w:bCs/>
      <w:i/>
      <w:iCs/>
      <w:color w:val="6F6E6F"/>
      <w:kern w:val="16"/>
      <w:sz w:val="28"/>
      <w:szCs w:val="28"/>
      <w:lang w:eastAsia="ja-JP"/>
    </w:rPr>
  </w:style>
  <w:style w:type="character" w:customStyle="1" w:styleId="Heading3Char">
    <w:name w:val="Heading 3 Char"/>
    <w:basedOn w:val="DefaultParagraphFont"/>
    <w:link w:val="Heading3"/>
    <w:uiPriority w:val="99"/>
    <w:semiHidden/>
    <w:locked/>
    <w:rPr>
      <w:rFonts w:ascii="Cambria" w:hAnsi="Cambria" w:cs="Times New Roman"/>
      <w:b/>
      <w:bCs/>
      <w:color w:val="6F6E6F"/>
      <w:kern w:val="16"/>
      <w:sz w:val="26"/>
      <w:szCs w:val="26"/>
      <w:lang w:eastAsia="ja-JP"/>
    </w:rPr>
  </w:style>
  <w:style w:type="character" w:customStyle="1" w:styleId="Heading4Char">
    <w:name w:val="Heading 4 Char"/>
    <w:basedOn w:val="DefaultParagraphFont"/>
    <w:link w:val="Heading4"/>
    <w:uiPriority w:val="99"/>
    <w:semiHidden/>
    <w:locked/>
    <w:rPr>
      <w:rFonts w:ascii="Calibri" w:hAnsi="Calibri" w:cs="Times New Roman"/>
      <w:b/>
      <w:bCs/>
      <w:color w:val="6F6E6F"/>
      <w:kern w:val="16"/>
      <w:sz w:val="28"/>
      <w:szCs w:val="28"/>
      <w:lang w:eastAsia="ja-JP"/>
    </w:rPr>
  </w:style>
  <w:style w:type="character" w:customStyle="1" w:styleId="Heading5Char">
    <w:name w:val="Heading 5 Char"/>
    <w:basedOn w:val="DefaultParagraphFont"/>
    <w:link w:val="Heading5"/>
    <w:uiPriority w:val="99"/>
    <w:semiHidden/>
    <w:locked/>
    <w:rPr>
      <w:rFonts w:ascii="Calibri" w:hAnsi="Calibri" w:cs="Times New Roman"/>
      <w:b/>
      <w:bCs/>
      <w:i/>
      <w:iCs/>
      <w:color w:val="6F6E6F"/>
      <w:kern w:val="16"/>
      <w:sz w:val="26"/>
      <w:szCs w:val="26"/>
      <w:lang w:eastAsia="ja-JP"/>
    </w:rPr>
  </w:style>
  <w:style w:type="character" w:customStyle="1" w:styleId="Heading6Char">
    <w:name w:val="Heading 6 Char"/>
    <w:basedOn w:val="DefaultParagraphFont"/>
    <w:link w:val="Heading6"/>
    <w:uiPriority w:val="99"/>
    <w:semiHidden/>
    <w:locked/>
    <w:rPr>
      <w:rFonts w:ascii="Calibri" w:hAnsi="Calibri" w:cs="Times New Roman"/>
      <w:b/>
      <w:bCs/>
      <w:color w:val="6F6E6F"/>
      <w:kern w:val="16"/>
      <w:lang w:eastAsia="ja-JP"/>
    </w:rPr>
  </w:style>
  <w:style w:type="character" w:customStyle="1" w:styleId="Heading7Char">
    <w:name w:val="Heading 7 Char"/>
    <w:basedOn w:val="DefaultParagraphFont"/>
    <w:link w:val="Heading7"/>
    <w:uiPriority w:val="99"/>
    <w:semiHidden/>
    <w:locked/>
    <w:rPr>
      <w:rFonts w:ascii="Calibri" w:hAnsi="Calibri" w:cs="Times New Roman"/>
      <w:color w:val="6F6E6F"/>
      <w:kern w:val="16"/>
      <w:sz w:val="24"/>
      <w:szCs w:val="24"/>
      <w:lang w:eastAsia="ja-JP"/>
    </w:rPr>
  </w:style>
  <w:style w:type="character" w:customStyle="1" w:styleId="Heading8Char">
    <w:name w:val="Heading 8 Char"/>
    <w:basedOn w:val="DefaultParagraphFont"/>
    <w:link w:val="Heading8"/>
    <w:uiPriority w:val="99"/>
    <w:locked/>
    <w:rPr>
      <w:rFonts w:ascii="Verdana" w:hAnsi="Verdana"/>
      <w:iCs/>
      <w:color w:val="0060A9"/>
      <w:kern w:val="16"/>
      <w:sz w:val="21"/>
      <w:szCs w:val="25"/>
      <w:lang w:eastAsia="ja-JP"/>
    </w:rPr>
  </w:style>
  <w:style w:type="character" w:customStyle="1" w:styleId="Heading9Char">
    <w:name w:val="Heading 9 Char"/>
    <w:basedOn w:val="DefaultParagraphFont"/>
    <w:link w:val="Heading9"/>
    <w:uiPriority w:val="99"/>
    <w:semiHidden/>
    <w:locked/>
    <w:rPr>
      <w:rFonts w:ascii="Cambria" w:hAnsi="Cambria" w:cs="Times New Roman"/>
      <w:color w:val="6F6E6F"/>
      <w:kern w:val="16"/>
      <w:lang w:eastAsia="ja-JP"/>
    </w:rPr>
  </w:style>
  <w:style w:type="paragraph" w:styleId="BalloonText">
    <w:name w:val="Balloon Text"/>
    <w:basedOn w:val="Normal"/>
    <w:link w:val="BalloonTextChar"/>
    <w:uiPriority w:val="99"/>
    <w:semiHidden/>
    <w:rsid w:val="009604A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color w:val="6F6E6F"/>
      <w:kern w:val="16"/>
      <w:sz w:val="2"/>
      <w:lang w:eastAsia="ja-JP"/>
    </w:rPr>
  </w:style>
  <w:style w:type="paragraph" w:customStyle="1" w:styleId="BioName">
    <w:name w:val="Bio Name"/>
    <w:basedOn w:val="Normal"/>
    <w:next w:val="Normal"/>
    <w:uiPriority w:val="99"/>
    <w:semiHidden/>
    <w:rsid w:val="009604AD"/>
    <w:pPr>
      <w:adjustRightInd/>
      <w:spacing w:before="120" w:after="60" w:line="240" w:lineRule="auto"/>
    </w:pPr>
    <w:rPr>
      <w:color w:val="51B5EA"/>
      <w:kern w:val="14"/>
    </w:rPr>
  </w:style>
  <w:style w:type="paragraph" w:customStyle="1" w:styleId="BioTitle">
    <w:name w:val="Bio Title"/>
    <w:basedOn w:val="BioName"/>
    <w:next w:val="BodyText"/>
    <w:uiPriority w:val="99"/>
    <w:semiHidden/>
    <w:rsid w:val="009604AD"/>
    <w:pPr>
      <w:spacing w:before="0" w:after="120"/>
    </w:pPr>
    <w:rPr>
      <w:color w:val="5A5A5A"/>
    </w:rPr>
  </w:style>
  <w:style w:type="paragraph" w:styleId="BodyText">
    <w:name w:val="Body Text"/>
    <w:basedOn w:val="Normal"/>
    <w:link w:val="BodyTextChar"/>
    <w:uiPriority w:val="99"/>
    <w:rsid w:val="009604AD"/>
  </w:style>
  <w:style w:type="character" w:customStyle="1" w:styleId="BodyTextChar">
    <w:name w:val="Body Text Char"/>
    <w:basedOn w:val="DefaultParagraphFont"/>
    <w:link w:val="BodyText"/>
    <w:uiPriority w:val="99"/>
    <w:semiHidden/>
    <w:locked/>
    <w:rPr>
      <w:rFonts w:ascii="Verdana" w:hAnsi="Verdana" w:cs="Times New Roman"/>
      <w:color w:val="6F6E6F"/>
      <w:kern w:val="16"/>
      <w:sz w:val="20"/>
      <w:szCs w:val="20"/>
      <w:lang w:eastAsia="ja-JP"/>
    </w:rPr>
  </w:style>
  <w:style w:type="paragraph" w:styleId="BlockText">
    <w:name w:val="Block Text"/>
    <w:basedOn w:val="Normal"/>
    <w:uiPriority w:val="99"/>
    <w:semiHidden/>
    <w:rsid w:val="009604AD"/>
    <w:pPr>
      <w:ind w:left="1440" w:right="1440"/>
    </w:pPr>
  </w:style>
  <w:style w:type="character" w:customStyle="1" w:styleId="Blue">
    <w:name w:val="Blue"/>
    <w:uiPriority w:val="99"/>
    <w:semiHidden/>
    <w:rsid w:val="009604AD"/>
    <w:rPr>
      <w:rFonts w:ascii="Verdana" w:hAnsi="Verdana"/>
      <w:color w:val="0045A9"/>
      <w:kern w:val="0"/>
      <w:lang w:val="en-GB"/>
    </w:rPr>
  </w:style>
  <w:style w:type="paragraph" w:styleId="BodyText2">
    <w:name w:val="Body Text 2"/>
    <w:basedOn w:val="Normal"/>
    <w:link w:val="BodyText2Char"/>
    <w:uiPriority w:val="99"/>
    <w:semiHidden/>
    <w:rsid w:val="009604AD"/>
    <w:pPr>
      <w:spacing w:line="480" w:lineRule="auto"/>
    </w:pPr>
  </w:style>
  <w:style w:type="character" w:customStyle="1" w:styleId="BodyText2Char">
    <w:name w:val="Body Text 2 Char"/>
    <w:basedOn w:val="DefaultParagraphFont"/>
    <w:link w:val="BodyText2"/>
    <w:uiPriority w:val="99"/>
    <w:semiHidden/>
    <w:locked/>
    <w:rPr>
      <w:rFonts w:ascii="Verdana" w:hAnsi="Verdana" w:cs="Times New Roman"/>
      <w:color w:val="6F6E6F"/>
      <w:kern w:val="16"/>
      <w:sz w:val="20"/>
      <w:szCs w:val="20"/>
      <w:lang w:eastAsia="ja-JP"/>
    </w:rPr>
  </w:style>
  <w:style w:type="paragraph" w:styleId="BodyText3">
    <w:name w:val="Body Text 3"/>
    <w:basedOn w:val="Normal"/>
    <w:link w:val="BodyText3Char"/>
    <w:uiPriority w:val="99"/>
    <w:semiHidden/>
    <w:rsid w:val="009604AD"/>
    <w:rPr>
      <w:sz w:val="16"/>
      <w:szCs w:val="16"/>
    </w:rPr>
  </w:style>
  <w:style w:type="character" w:customStyle="1" w:styleId="BodyText3Char">
    <w:name w:val="Body Text 3 Char"/>
    <w:basedOn w:val="DefaultParagraphFont"/>
    <w:link w:val="BodyText3"/>
    <w:uiPriority w:val="99"/>
    <w:semiHidden/>
    <w:locked/>
    <w:rPr>
      <w:rFonts w:ascii="Verdana" w:hAnsi="Verdana" w:cs="Times New Roman"/>
      <w:color w:val="6F6E6F"/>
      <w:kern w:val="16"/>
      <w:sz w:val="16"/>
      <w:szCs w:val="16"/>
      <w:lang w:eastAsia="ja-JP"/>
    </w:rPr>
  </w:style>
  <w:style w:type="paragraph" w:customStyle="1" w:styleId="BodyTextBold">
    <w:name w:val="Body Text Bold"/>
    <w:basedOn w:val="BlockText"/>
    <w:next w:val="BodyText"/>
    <w:uiPriority w:val="99"/>
    <w:rsid w:val="009604AD"/>
    <w:pPr>
      <w:ind w:left="0"/>
    </w:pPr>
    <w:rPr>
      <w:b/>
    </w:rPr>
  </w:style>
  <w:style w:type="paragraph" w:styleId="BodyTextFirstIndent">
    <w:name w:val="Body Text First Indent"/>
    <w:basedOn w:val="BodyText"/>
    <w:link w:val="BodyTextFirstIndentChar"/>
    <w:uiPriority w:val="99"/>
    <w:semiHidden/>
    <w:rsid w:val="009604AD"/>
    <w:pPr>
      <w:ind w:firstLine="210"/>
    </w:pPr>
  </w:style>
  <w:style w:type="character" w:customStyle="1" w:styleId="BodyTextFirstIndentChar">
    <w:name w:val="Body Text First Indent Char"/>
    <w:basedOn w:val="BodyTextChar"/>
    <w:link w:val="BodyTextFirstIndent"/>
    <w:uiPriority w:val="99"/>
    <w:semiHidden/>
    <w:locked/>
  </w:style>
  <w:style w:type="paragraph" w:styleId="BodyTextIndent">
    <w:name w:val="Body Text Indent"/>
    <w:basedOn w:val="Normal"/>
    <w:link w:val="BodyTextIndentChar"/>
    <w:uiPriority w:val="99"/>
    <w:semiHidden/>
    <w:rsid w:val="009604AD"/>
    <w:pPr>
      <w:ind w:left="283"/>
    </w:pPr>
  </w:style>
  <w:style w:type="character" w:customStyle="1" w:styleId="BodyTextIndentChar">
    <w:name w:val="Body Text Indent Char"/>
    <w:basedOn w:val="DefaultParagraphFont"/>
    <w:link w:val="BodyTextIndent"/>
    <w:uiPriority w:val="99"/>
    <w:semiHidden/>
    <w:locked/>
    <w:rPr>
      <w:rFonts w:ascii="Verdana" w:hAnsi="Verdana" w:cs="Times New Roman"/>
      <w:color w:val="6F6E6F"/>
      <w:kern w:val="16"/>
      <w:sz w:val="20"/>
      <w:szCs w:val="20"/>
      <w:lang w:eastAsia="ja-JP"/>
    </w:rPr>
  </w:style>
  <w:style w:type="paragraph" w:styleId="BodyTextFirstIndent2">
    <w:name w:val="Body Text First Indent 2"/>
    <w:basedOn w:val="BodyTextIndent"/>
    <w:link w:val="BodyTextFirstIndent2Char"/>
    <w:uiPriority w:val="99"/>
    <w:semiHidden/>
    <w:rsid w:val="009604AD"/>
    <w:pPr>
      <w:ind w:firstLine="210"/>
    </w:pPr>
  </w:style>
  <w:style w:type="character" w:customStyle="1" w:styleId="BodyTextFirstIndent2Char">
    <w:name w:val="Body Text First Indent 2 Char"/>
    <w:basedOn w:val="BodyTextIndentChar"/>
    <w:link w:val="BodyTextFirstIndent2"/>
    <w:uiPriority w:val="99"/>
    <w:semiHidden/>
    <w:locked/>
  </w:style>
  <w:style w:type="paragraph" w:styleId="BodyTextIndent2">
    <w:name w:val="Body Text Indent 2"/>
    <w:basedOn w:val="Normal"/>
    <w:link w:val="BodyTextIndent2Char"/>
    <w:uiPriority w:val="99"/>
    <w:semiHidden/>
    <w:rsid w:val="009604AD"/>
    <w:pPr>
      <w:spacing w:line="480" w:lineRule="auto"/>
      <w:ind w:left="283"/>
    </w:pPr>
  </w:style>
  <w:style w:type="character" w:customStyle="1" w:styleId="BodyTextIndent2Char">
    <w:name w:val="Body Text Indent 2 Char"/>
    <w:basedOn w:val="DefaultParagraphFont"/>
    <w:link w:val="BodyTextIndent2"/>
    <w:uiPriority w:val="99"/>
    <w:semiHidden/>
    <w:locked/>
    <w:rPr>
      <w:rFonts w:ascii="Verdana" w:hAnsi="Verdana" w:cs="Times New Roman"/>
      <w:color w:val="6F6E6F"/>
      <w:kern w:val="16"/>
      <w:sz w:val="20"/>
      <w:szCs w:val="20"/>
      <w:lang w:eastAsia="ja-JP"/>
    </w:rPr>
  </w:style>
  <w:style w:type="paragraph" w:styleId="BodyTextIndent3">
    <w:name w:val="Body Text Indent 3"/>
    <w:basedOn w:val="Normal"/>
    <w:link w:val="BodyTextIndent3Char"/>
    <w:uiPriority w:val="99"/>
    <w:semiHidden/>
    <w:rsid w:val="009604AD"/>
    <w:pPr>
      <w:ind w:left="283"/>
    </w:pPr>
    <w:rPr>
      <w:sz w:val="16"/>
      <w:szCs w:val="16"/>
    </w:rPr>
  </w:style>
  <w:style w:type="character" w:customStyle="1" w:styleId="BodyTextIndent3Char">
    <w:name w:val="Body Text Indent 3 Char"/>
    <w:basedOn w:val="DefaultParagraphFont"/>
    <w:link w:val="BodyTextIndent3"/>
    <w:uiPriority w:val="99"/>
    <w:semiHidden/>
    <w:locked/>
    <w:rPr>
      <w:rFonts w:ascii="Verdana" w:hAnsi="Verdana" w:cs="Times New Roman"/>
      <w:color w:val="6F6E6F"/>
      <w:kern w:val="16"/>
      <w:sz w:val="16"/>
      <w:szCs w:val="16"/>
      <w:lang w:eastAsia="ja-JP"/>
    </w:rPr>
  </w:style>
  <w:style w:type="paragraph" w:styleId="Caption">
    <w:name w:val="caption"/>
    <w:basedOn w:val="Normal"/>
    <w:next w:val="Normal"/>
    <w:uiPriority w:val="99"/>
    <w:qFormat/>
    <w:rsid w:val="009604AD"/>
    <w:pPr>
      <w:spacing w:before="120"/>
    </w:pPr>
    <w:rPr>
      <w:b/>
      <w:bCs/>
    </w:rPr>
  </w:style>
  <w:style w:type="paragraph" w:styleId="Closing">
    <w:name w:val="Closing"/>
    <w:basedOn w:val="Normal"/>
    <w:link w:val="ClosingChar"/>
    <w:uiPriority w:val="99"/>
    <w:semiHidden/>
    <w:rsid w:val="009604AD"/>
    <w:pPr>
      <w:ind w:left="4252"/>
    </w:pPr>
  </w:style>
  <w:style w:type="character" w:customStyle="1" w:styleId="ClosingChar">
    <w:name w:val="Closing Char"/>
    <w:basedOn w:val="DefaultParagraphFont"/>
    <w:link w:val="Closing"/>
    <w:uiPriority w:val="99"/>
    <w:semiHidden/>
    <w:locked/>
    <w:rPr>
      <w:rFonts w:ascii="Verdana" w:hAnsi="Verdana" w:cs="Times New Roman"/>
      <w:color w:val="6F6E6F"/>
      <w:kern w:val="16"/>
      <w:sz w:val="20"/>
      <w:szCs w:val="20"/>
      <w:lang w:eastAsia="ja-JP"/>
    </w:rPr>
  </w:style>
  <w:style w:type="character" w:styleId="CommentReference">
    <w:name w:val="annotation reference"/>
    <w:basedOn w:val="DefaultParagraphFont"/>
    <w:uiPriority w:val="99"/>
    <w:semiHidden/>
    <w:rsid w:val="009604AD"/>
    <w:rPr>
      <w:rFonts w:ascii="Arial" w:hAnsi="Arial" w:cs="Times New Roman"/>
      <w:kern w:val="0"/>
      <w:sz w:val="16"/>
      <w:lang w:val="en-GB"/>
    </w:rPr>
  </w:style>
  <w:style w:type="paragraph" w:styleId="CommentText">
    <w:name w:val="annotation text"/>
    <w:basedOn w:val="Normal"/>
    <w:link w:val="CommentTextChar"/>
    <w:uiPriority w:val="99"/>
    <w:semiHidden/>
    <w:rsid w:val="009604AD"/>
    <w:rPr>
      <w:rFonts w:ascii="Arial" w:hAnsi="Arial"/>
    </w:rPr>
  </w:style>
  <w:style w:type="character" w:customStyle="1" w:styleId="CommentTextChar">
    <w:name w:val="Comment Text Char"/>
    <w:basedOn w:val="DefaultParagraphFont"/>
    <w:link w:val="CommentText"/>
    <w:uiPriority w:val="99"/>
    <w:semiHidden/>
    <w:locked/>
    <w:rPr>
      <w:rFonts w:ascii="Verdana" w:hAnsi="Verdana" w:cs="Times New Roman"/>
      <w:color w:val="6F6E6F"/>
      <w:kern w:val="16"/>
      <w:sz w:val="20"/>
      <w:szCs w:val="20"/>
      <w:lang w:eastAsia="ja-JP"/>
    </w:rPr>
  </w:style>
  <w:style w:type="paragraph" w:styleId="CommentSubject">
    <w:name w:val="annotation subject"/>
    <w:basedOn w:val="CommentText"/>
    <w:next w:val="CommentText"/>
    <w:link w:val="CommentSubjectChar"/>
    <w:uiPriority w:val="99"/>
    <w:semiHidden/>
    <w:rsid w:val="009604AD"/>
    <w:rPr>
      <w:b/>
      <w:bCs/>
    </w:rPr>
  </w:style>
  <w:style w:type="character" w:customStyle="1" w:styleId="CommentSubjectChar">
    <w:name w:val="Comment Subject Char"/>
    <w:basedOn w:val="CommentTextChar"/>
    <w:link w:val="CommentSubject"/>
    <w:uiPriority w:val="99"/>
    <w:semiHidden/>
    <w:locked/>
    <w:rPr>
      <w:b/>
      <w:bCs/>
    </w:rPr>
  </w:style>
  <w:style w:type="paragraph" w:styleId="Date">
    <w:name w:val="Date"/>
    <w:basedOn w:val="Normal"/>
    <w:next w:val="Normal"/>
    <w:link w:val="DateChar"/>
    <w:uiPriority w:val="99"/>
    <w:semiHidden/>
    <w:rsid w:val="009604AD"/>
  </w:style>
  <w:style w:type="character" w:customStyle="1" w:styleId="DateChar">
    <w:name w:val="Date Char"/>
    <w:basedOn w:val="DefaultParagraphFont"/>
    <w:link w:val="Date"/>
    <w:uiPriority w:val="99"/>
    <w:semiHidden/>
    <w:locked/>
    <w:rPr>
      <w:rFonts w:ascii="Verdana" w:hAnsi="Verdana" w:cs="Times New Roman"/>
      <w:color w:val="6F6E6F"/>
      <w:kern w:val="16"/>
      <w:sz w:val="20"/>
      <w:szCs w:val="20"/>
      <w:lang w:eastAsia="ja-JP"/>
    </w:rPr>
  </w:style>
  <w:style w:type="paragraph" w:customStyle="1" w:styleId="Default">
    <w:name w:val="Default"/>
    <w:uiPriority w:val="99"/>
    <w:semiHidden/>
    <w:rsid w:val="009604AD"/>
    <w:pPr>
      <w:autoSpaceDE w:val="0"/>
      <w:autoSpaceDN w:val="0"/>
      <w:adjustRightInd w:val="0"/>
    </w:pPr>
    <w:rPr>
      <w:rFonts w:ascii="Arial" w:hAnsi="Arial" w:cs="Arial"/>
      <w:color w:val="000000"/>
      <w:sz w:val="24"/>
      <w:szCs w:val="24"/>
    </w:rPr>
  </w:style>
  <w:style w:type="paragraph" w:customStyle="1" w:styleId="Disclaimer">
    <w:name w:val="Disclaimer"/>
    <w:basedOn w:val="BodyText"/>
    <w:uiPriority w:val="99"/>
    <w:rsid w:val="009604AD"/>
    <w:pPr>
      <w:framePr w:hSpace="181" w:wrap="around" w:vAnchor="page" w:hAnchor="text" w:y="13402"/>
      <w:spacing w:before="80" w:after="80" w:line="240" w:lineRule="auto"/>
      <w:jc w:val="both"/>
    </w:pPr>
    <w:rPr>
      <w:sz w:val="13"/>
      <w:szCs w:val="13"/>
    </w:rPr>
  </w:style>
  <w:style w:type="paragraph" w:styleId="DocumentMap">
    <w:name w:val="Document Map"/>
    <w:basedOn w:val="Normal"/>
    <w:link w:val="DocumentMapChar"/>
    <w:uiPriority w:val="99"/>
    <w:semiHidden/>
    <w:rsid w:val="009604AD"/>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cs="Times New Roman"/>
      <w:color w:val="6F6E6F"/>
      <w:kern w:val="16"/>
      <w:sz w:val="2"/>
      <w:lang w:eastAsia="ja-JP"/>
    </w:rPr>
  </w:style>
  <w:style w:type="paragraph" w:customStyle="1" w:styleId="Draft">
    <w:name w:val="Draft"/>
    <w:basedOn w:val="BodyText"/>
    <w:uiPriority w:val="99"/>
    <w:rsid w:val="009604AD"/>
    <w:pPr>
      <w:spacing w:after="160"/>
      <w:ind w:left="-101" w:right="-101"/>
      <w:jc w:val="center"/>
    </w:pPr>
    <w:rPr>
      <w:b/>
      <w:color w:val="AAAAAA"/>
      <w:sz w:val="40"/>
      <w:szCs w:val="28"/>
    </w:rPr>
  </w:style>
  <w:style w:type="paragraph" w:styleId="E-mailSignature">
    <w:name w:val="E-mail Signature"/>
    <w:basedOn w:val="Normal"/>
    <w:link w:val="E-mailSignatureChar"/>
    <w:uiPriority w:val="99"/>
    <w:semiHidden/>
    <w:rsid w:val="009604AD"/>
  </w:style>
  <w:style w:type="character" w:customStyle="1" w:styleId="E-mailSignatureChar">
    <w:name w:val="E-mail Signature Char"/>
    <w:basedOn w:val="DefaultParagraphFont"/>
    <w:link w:val="E-mailSignature"/>
    <w:uiPriority w:val="99"/>
    <w:semiHidden/>
    <w:locked/>
    <w:rPr>
      <w:rFonts w:ascii="Verdana" w:hAnsi="Verdana" w:cs="Times New Roman"/>
      <w:color w:val="6F6E6F"/>
      <w:kern w:val="16"/>
      <w:sz w:val="20"/>
      <w:szCs w:val="20"/>
      <w:lang w:eastAsia="ja-JP"/>
    </w:rPr>
  </w:style>
  <w:style w:type="character" w:styleId="Emphasis">
    <w:name w:val="Emphasis"/>
    <w:basedOn w:val="DefaultParagraphFont"/>
    <w:uiPriority w:val="99"/>
    <w:qFormat/>
    <w:rsid w:val="009604AD"/>
    <w:rPr>
      <w:rFonts w:cs="Times New Roman"/>
      <w:i/>
      <w:lang w:val="en-GB"/>
    </w:rPr>
  </w:style>
  <w:style w:type="character" w:styleId="EndnoteReference">
    <w:name w:val="endnote reference"/>
    <w:basedOn w:val="DefaultParagraphFont"/>
    <w:uiPriority w:val="99"/>
    <w:semiHidden/>
    <w:rsid w:val="009604AD"/>
    <w:rPr>
      <w:rFonts w:cs="Times New Roman"/>
      <w:vertAlign w:val="superscript"/>
      <w:lang w:val="en-GB"/>
    </w:rPr>
  </w:style>
  <w:style w:type="paragraph" w:styleId="EndnoteText">
    <w:name w:val="endnote text"/>
    <w:basedOn w:val="Normal"/>
    <w:link w:val="EndnoteTextChar"/>
    <w:uiPriority w:val="99"/>
    <w:semiHidden/>
    <w:rsid w:val="009604AD"/>
  </w:style>
  <w:style w:type="character" w:customStyle="1" w:styleId="EndnoteTextChar">
    <w:name w:val="Endnote Text Char"/>
    <w:basedOn w:val="DefaultParagraphFont"/>
    <w:link w:val="EndnoteText"/>
    <w:uiPriority w:val="99"/>
    <w:semiHidden/>
    <w:locked/>
    <w:rPr>
      <w:rFonts w:ascii="Verdana" w:hAnsi="Verdana" w:cs="Times New Roman"/>
      <w:color w:val="6F6E6F"/>
      <w:kern w:val="16"/>
      <w:sz w:val="20"/>
      <w:szCs w:val="20"/>
      <w:lang w:eastAsia="ja-JP"/>
    </w:rPr>
  </w:style>
  <w:style w:type="paragraph" w:styleId="EnvelopeAddress">
    <w:name w:val="envelope address"/>
    <w:basedOn w:val="Normal"/>
    <w:uiPriority w:val="99"/>
    <w:semiHidden/>
    <w:rsid w:val="009604AD"/>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rsid w:val="009604AD"/>
    <w:rPr>
      <w:rFonts w:ascii="Arial" w:hAnsi="Arial" w:cs="Arial"/>
    </w:rPr>
  </w:style>
  <w:style w:type="character" w:styleId="FollowedHyperlink">
    <w:name w:val="FollowedHyperlink"/>
    <w:basedOn w:val="DefaultParagraphFont"/>
    <w:uiPriority w:val="99"/>
    <w:semiHidden/>
    <w:rsid w:val="009604AD"/>
    <w:rPr>
      <w:rFonts w:cs="Times New Roman"/>
      <w:color w:val="800080"/>
      <w:u w:val="single"/>
      <w:lang w:val="en-GB"/>
    </w:rPr>
  </w:style>
  <w:style w:type="paragraph" w:styleId="Footer">
    <w:name w:val="footer"/>
    <w:basedOn w:val="Normal"/>
    <w:link w:val="FooterChar"/>
    <w:uiPriority w:val="99"/>
    <w:rsid w:val="009604AD"/>
    <w:pPr>
      <w:pBdr>
        <w:top w:val="single" w:sz="6" w:space="7" w:color="6F6E6F"/>
      </w:pBdr>
      <w:tabs>
        <w:tab w:val="right" w:pos="8944"/>
      </w:tabs>
      <w:adjustRightInd/>
      <w:spacing w:after="120"/>
      <w:jc w:val="center"/>
    </w:pPr>
    <w:rPr>
      <w:noProof/>
      <w:kern w:val="12"/>
      <w:sz w:val="12"/>
    </w:rPr>
  </w:style>
  <w:style w:type="character" w:customStyle="1" w:styleId="FooterChar">
    <w:name w:val="Footer Char"/>
    <w:basedOn w:val="DefaultParagraphFont"/>
    <w:link w:val="Footer"/>
    <w:uiPriority w:val="99"/>
    <w:locked/>
    <w:rsid w:val="009604AD"/>
    <w:rPr>
      <w:rFonts w:ascii="Verdana" w:eastAsia="MS Mincho" w:hAnsi="Verdana" w:cs="Times New Roman"/>
      <w:noProof/>
      <w:snapToGrid w:val="0"/>
      <w:color w:val="6F6E6F"/>
      <w:kern w:val="12"/>
      <w:sz w:val="12"/>
      <w:lang w:val="en-US" w:eastAsia="ja-JP"/>
    </w:rPr>
  </w:style>
  <w:style w:type="paragraph" w:customStyle="1" w:styleId="FooterBackcover">
    <w:name w:val="Footer Backcover"/>
    <w:basedOn w:val="Normal"/>
    <w:uiPriority w:val="99"/>
    <w:rsid w:val="009604AD"/>
    <w:pPr>
      <w:spacing w:before="0" w:after="0" w:line="240" w:lineRule="auto"/>
    </w:pPr>
    <w:rPr>
      <w:sz w:val="22"/>
      <w:lang w:val="en-CA"/>
    </w:rPr>
  </w:style>
  <w:style w:type="paragraph" w:customStyle="1" w:styleId="FooterCopyright">
    <w:name w:val="Footer Copyright"/>
    <w:basedOn w:val="FooterBackcover"/>
    <w:uiPriority w:val="99"/>
    <w:rsid w:val="009604AD"/>
    <w:pPr>
      <w:jc w:val="right"/>
    </w:pPr>
    <w:rPr>
      <w:sz w:val="18"/>
    </w:rPr>
  </w:style>
  <w:style w:type="character" w:styleId="FootnoteReference">
    <w:name w:val="footnote reference"/>
    <w:basedOn w:val="DefaultParagraphFont"/>
    <w:uiPriority w:val="99"/>
    <w:semiHidden/>
    <w:rsid w:val="009604AD"/>
    <w:rPr>
      <w:rFonts w:cs="Times New Roman"/>
      <w:vertAlign w:val="superscript"/>
      <w:lang w:val="en-GB"/>
    </w:rPr>
  </w:style>
  <w:style w:type="paragraph" w:customStyle="1" w:styleId="FootnoteSeparator">
    <w:name w:val="Footnote Separator"/>
    <w:basedOn w:val="Normal"/>
    <w:uiPriority w:val="99"/>
    <w:semiHidden/>
    <w:rsid w:val="009604AD"/>
    <w:pPr>
      <w:keepLines/>
    </w:pPr>
    <w:rPr>
      <w:rFonts w:ascii="Arial" w:hAnsi="Arial" w:cs="Arial"/>
      <w:noProof/>
      <w:sz w:val="10"/>
      <w:szCs w:val="10"/>
      <w:lang w:eastAsia="en-GB"/>
    </w:rPr>
  </w:style>
  <w:style w:type="paragraph" w:customStyle="1" w:styleId="Graphic">
    <w:name w:val="Graphic"/>
    <w:basedOn w:val="BodyText"/>
    <w:next w:val="BodyText"/>
    <w:link w:val="GraphicCharChar"/>
    <w:uiPriority w:val="99"/>
    <w:rsid w:val="009604AD"/>
    <w:pPr>
      <w:spacing w:before="20" w:after="20" w:line="240" w:lineRule="auto"/>
      <w:ind w:left="-58" w:right="-58"/>
      <w:jc w:val="center"/>
    </w:pPr>
  </w:style>
  <w:style w:type="character" w:customStyle="1" w:styleId="TableTextCharChar">
    <w:name w:val="Table Text Char Char"/>
    <w:link w:val="TableText"/>
    <w:uiPriority w:val="99"/>
    <w:locked/>
    <w:rsid w:val="009604AD"/>
    <w:rPr>
      <w:rFonts w:ascii="Verdana" w:eastAsia="MS Mincho" w:hAnsi="Verdana"/>
      <w:color w:val="6F6E6F"/>
      <w:kern w:val="16"/>
      <w:sz w:val="18"/>
      <w:lang w:val="en-US" w:eastAsia="ja-JP"/>
    </w:rPr>
  </w:style>
  <w:style w:type="character" w:customStyle="1" w:styleId="GraphicCharChar">
    <w:name w:val="Graphic Char Char"/>
    <w:basedOn w:val="TableTextCharChar"/>
    <w:link w:val="Graphic"/>
    <w:uiPriority w:val="99"/>
    <w:locked/>
    <w:rsid w:val="009604AD"/>
    <w:rPr>
      <w:rFonts w:cs="Times New Roman"/>
      <w:lang w:bidi="ar-SA"/>
    </w:rPr>
  </w:style>
  <w:style w:type="paragraph" w:styleId="Header">
    <w:name w:val="header"/>
    <w:basedOn w:val="Normal"/>
    <w:link w:val="HeaderChar"/>
    <w:uiPriority w:val="99"/>
    <w:semiHidden/>
    <w:rsid w:val="009604AD"/>
    <w:pPr>
      <w:tabs>
        <w:tab w:val="center" w:pos="4320"/>
        <w:tab w:val="right" w:pos="8640"/>
      </w:tabs>
    </w:pPr>
  </w:style>
  <w:style w:type="character" w:customStyle="1" w:styleId="HeaderChar">
    <w:name w:val="Header Char"/>
    <w:basedOn w:val="DefaultParagraphFont"/>
    <w:link w:val="Header"/>
    <w:uiPriority w:val="99"/>
    <w:semiHidden/>
    <w:locked/>
    <w:rPr>
      <w:rFonts w:ascii="Verdana" w:hAnsi="Verdana" w:cs="Times New Roman"/>
      <w:color w:val="6F6E6F"/>
      <w:kern w:val="16"/>
      <w:sz w:val="20"/>
      <w:szCs w:val="20"/>
      <w:lang w:eastAsia="ja-JP"/>
    </w:rPr>
  </w:style>
  <w:style w:type="paragraph" w:customStyle="1" w:styleId="Heading1Spacer">
    <w:name w:val="Heading 1_Spacer"/>
    <w:basedOn w:val="Heading1"/>
    <w:next w:val="Normal"/>
    <w:uiPriority w:val="99"/>
    <w:rsid w:val="009604AD"/>
    <w:pPr>
      <w:ind w:left="578" w:hanging="578"/>
    </w:pPr>
    <w:rPr>
      <w:color w:val="FFFFFF"/>
    </w:rPr>
  </w:style>
  <w:style w:type="paragraph" w:customStyle="1" w:styleId="Headingpage2">
    <w:name w:val="Heading_page2"/>
    <w:basedOn w:val="Heading1"/>
    <w:next w:val="Normal"/>
    <w:link w:val="Headingpage2CharChar"/>
    <w:uiPriority w:val="99"/>
    <w:semiHidden/>
    <w:rsid w:val="009604AD"/>
    <w:pPr>
      <w:tabs>
        <w:tab w:val="left" w:pos="216"/>
      </w:tabs>
      <w:spacing w:after="240" w:line="240" w:lineRule="atLeast"/>
      <w:ind w:left="216" w:hanging="216"/>
    </w:pPr>
    <w:rPr>
      <w:color w:val="6F6E6E"/>
      <w:sz w:val="16"/>
    </w:rPr>
  </w:style>
  <w:style w:type="character" w:customStyle="1" w:styleId="Headingpage2CharChar">
    <w:name w:val="Heading_page2 Char Char"/>
    <w:link w:val="Headingpage2"/>
    <w:uiPriority w:val="99"/>
    <w:locked/>
    <w:rsid w:val="009604AD"/>
    <w:rPr>
      <w:rFonts w:ascii="Verdana" w:eastAsia="MS Mincho" w:hAnsi="Verdana"/>
      <w:color w:val="6F6E6E"/>
      <w:kern w:val="16"/>
      <w:sz w:val="16"/>
      <w:lang w:val="en-US" w:eastAsia="ja-JP"/>
    </w:rPr>
  </w:style>
  <w:style w:type="character" w:styleId="HTMLAcronym">
    <w:name w:val="HTML Acronym"/>
    <w:basedOn w:val="DefaultParagraphFont"/>
    <w:uiPriority w:val="99"/>
    <w:semiHidden/>
    <w:rsid w:val="009604AD"/>
    <w:rPr>
      <w:rFonts w:cs="Times New Roman"/>
      <w:lang w:val="en-GB"/>
    </w:rPr>
  </w:style>
  <w:style w:type="paragraph" w:styleId="HTMLAddress">
    <w:name w:val="HTML Address"/>
    <w:basedOn w:val="Normal"/>
    <w:link w:val="HTMLAddressChar"/>
    <w:uiPriority w:val="99"/>
    <w:semiHidden/>
    <w:rsid w:val="009604AD"/>
    <w:rPr>
      <w:i/>
      <w:iCs/>
    </w:rPr>
  </w:style>
  <w:style w:type="character" w:customStyle="1" w:styleId="HTMLAddressChar">
    <w:name w:val="HTML Address Char"/>
    <w:basedOn w:val="DefaultParagraphFont"/>
    <w:link w:val="HTMLAddress"/>
    <w:uiPriority w:val="99"/>
    <w:semiHidden/>
    <w:locked/>
    <w:rPr>
      <w:rFonts w:ascii="Verdana" w:hAnsi="Verdana" w:cs="Times New Roman"/>
      <w:i/>
      <w:iCs/>
      <w:color w:val="6F6E6F"/>
      <w:kern w:val="16"/>
      <w:sz w:val="20"/>
      <w:szCs w:val="20"/>
      <w:lang w:eastAsia="ja-JP"/>
    </w:rPr>
  </w:style>
  <w:style w:type="character" w:styleId="HTMLCite">
    <w:name w:val="HTML Cite"/>
    <w:basedOn w:val="DefaultParagraphFont"/>
    <w:uiPriority w:val="99"/>
    <w:semiHidden/>
    <w:rsid w:val="009604AD"/>
    <w:rPr>
      <w:rFonts w:cs="Times New Roman"/>
      <w:i/>
      <w:lang w:val="en-GB"/>
    </w:rPr>
  </w:style>
  <w:style w:type="character" w:styleId="HTMLCode">
    <w:name w:val="HTML Code"/>
    <w:basedOn w:val="DefaultParagraphFont"/>
    <w:uiPriority w:val="99"/>
    <w:semiHidden/>
    <w:rsid w:val="009604AD"/>
    <w:rPr>
      <w:rFonts w:ascii="Courier New" w:hAnsi="Courier New" w:cs="Times New Roman"/>
      <w:sz w:val="20"/>
      <w:lang w:val="en-GB"/>
    </w:rPr>
  </w:style>
  <w:style w:type="character" w:styleId="HTMLDefinition">
    <w:name w:val="HTML Definition"/>
    <w:basedOn w:val="DefaultParagraphFont"/>
    <w:uiPriority w:val="99"/>
    <w:semiHidden/>
    <w:rsid w:val="009604AD"/>
    <w:rPr>
      <w:rFonts w:cs="Times New Roman"/>
      <w:i/>
      <w:lang w:val="en-GB"/>
    </w:rPr>
  </w:style>
  <w:style w:type="character" w:styleId="HTMLKeyboard">
    <w:name w:val="HTML Keyboard"/>
    <w:basedOn w:val="DefaultParagraphFont"/>
    <w:uiPriority w:val="99"/>
    <w:semiHidden/>
    <w:rsid w:val="009604AD"/>
    <w:rPr>
      <w:rFonts w:ascii="Courier New" w:hAnsi="Courier New" w:cs="Times New Roman"/>
      <w:sz w:val="20"/>
      <w:lang w:val="en-GB"/>
    </w:rPr>
  </w:style>
  <w:style w:type="paragraph" w:styleId="HTMLPreformatted">
    <w:name w:val="HTML Preformatted"/>
    <w:basedOn w:val="Normal"/>
    <w:link w:val="HTMLPreformattedChar"/>
    <w:uiPriority w:val="99"/>
    <w:semiHidden/>
    <w:rsid w:val="009604AD"/>
    <w:rPr>
      <w:rFonts w:ascii="Courier New" w:hAnsi="Courier New" w:cs="Courier New"/>
    </w:rPr>
  </w:style>
  <w:style w:type="character" w:customStyle="1" w:styleId="HTMLPreformattedChar">
    <w:name w:val="HTML Preformatted Char"/>
    <w:basedOn w:val="DefaultParagraphFont"/>
    <w:link w:val="HTMLPreformatted"/>
    <w:uiPriority w:val="99"/>
    <w:semiHidden/>
    <w:locked/>
    <w:rPr>
      <w:rFonts w:ascii="Courier New" w:hAnsi="Courier New" w:cs="Courier New"/>
      <w:color w:val="6F6E6F"/>
      <w:kern w:val="16"/>
      <w:sz w:val="20"/>
      <w:szCs w:val="20"/>
      <w:lang w:eastAsia="ja-JP"/>
    </w:rPr>
  </w:style>
  <w:style w:type="character" w:styleId="HTMLSample">
    <w:name w:val="HTML Sample"/>
    <w:basedOn w:val="DefaultParagraphFont"/>
    <w:uiPriority w:val="99"/>
    <w:semiHidden/>
    <w:rsid w:val="009604AD"/>
    <w:rPr>
      <w:rFonts w:ascii="Courier New" w:hAnsi="Courier New" w:cs="Times New Roman"/>
      <w:lang w:val="en-GB"/>
    </w:rPr>
  </w:style>
  <w:style w:type="character" w:styleId="HTMLTypewriter">
    <w:name w:val="HTML Typewriter"/>
    <w:basedOn w:val="DefaultParagraphFont"/>
    <w:uiPriority w:val="99"/>
    <w:semiHidden/>
    <w:rsid w:val="009604AD"/>
    <w:rPr>
      <w:rFonts w:ascii="Courier New" w:hAnsi="Courier New" w:cs="Times New Roman"/>
      <w:sz w:val="20"/>
      <w:lang w:val="en-GB"/>
    </w:rPr>
  </w:style>
  <w:style w:type="character" w:styleId="HTMLVariable">
    <w:name w:val="HTML Variable"/>
    <w:basedOn w:val="DefaultParagraphFont"/>
    <w:uiPriority w:val="99"/>
    <w:semiHidden/>
    <w:rsid w:val="009604AD"/>
    <w:rPr>
      <w:rFonts w:cs="Times New Roman"/>
      <w:i/>
      <w:lang w:val="en-GB"/>
    </w:rPr>
  </w:style>
  <w:style w:type="character" w:styleId="Hyperlink">
    <w:name w:val="Hyperlink"/>
    <w:basedOn w:val="DefaultParagraphFont"/>
    <w:uiPriority w:val="99"/>
    <w:rsid w:val="009604AD"/>
    <w:rPr>
      <w:rFonts w:ascii="Verdana" w:hAnsi="Verdana" w:cs="Times New Roman"/>
      <w:color w:val="A8005B"/>
      <w:u w:val="none"/>
      <w:lang w:val="en-GB"/>
    </w:rPr>
  </w:style>
  <w:style w:type="paragraph" w:styleId="Index1">
    <w:name w:val="index 1"/>
    <w:basedOn w:val="Normal"/>
    <w:next w:val="Normal"/>
    <w:autoRedefine/>
    <w:uiPriority w:val="99"/>
    <w:semiHidden/>
    <w:rsid w:val="009604AD"/>
    <w:pPr>
      <w:ind w:left="240" w:hanging="240"/>
    </w:pPr>
  </w:style>
  <w:style w:type="paragraph" w:styleId="Index2">
    <w:name w:val="index 2"/>
    <w:basedOn w:val="Normal"/>
    <w:next w:val="Normal"/>
    <w:autoRedefine/>
    <w:uiPriority w:val="99"/>
    <w:semiHidden/>
    <w:rsid w:val="009604AD"/>
    <w:pPr>
      <w:ind w:left="480" w:hanging="240"/>
    </w:pPr>
  </w:style>
  <w:style w:type="paragraph" w:styleId="Index3">
    <w:name w:val="index 3"/>
    <w:basedOn w:val="Normal"/>
    <w:next w:val="Normal"/>
    <w:autoRedefine/>
    <w:uiPriority w:val="99"/>
    <w:semiHidden/>
    <w:rsid w:val="009604AD"/>
    <w:pPr>
      <w:ind w:left="720" w:hanging="240"/>
    </w:pPr>
  </w:style>
  <w:style w:type="paragraph" w:styleId="Index4">
    <w:name w:val="index 4"/>
    <w:basedOn w:val="Normal"/>
    <w:next w:val="Normal"/>
    <w:autoRedefine/>
    <w:uiPriority w:val="99"/>
    <w:semiHidden/>
    <w:rsid w:val="009604AD"/>
    <w:pPr>
      <w:ind w:left="960" w:hanging="240"/>
    </w:pPr>
  </w:style>
  <w:style w:type="paragraph" w:styleId="Index5">
    <w:name w:val="index 5"/>
    <w:basedOn w:val="Normal"/>
    <w:next w:val="Normal"/>
    <w:autoRedefine/>
    <w:uiPriority w:val="99"/>
    <w:semiHidden/>
    <w:rsid w:val="009604AD"/>
    <w:pPr>
      <w:ind w:left="1200" w:hanging="240"/>
    </w:pPr>
  </w:style>
  <w:style w:type="paragraph" w:styleId="Index6">
    <w:name w:val="index 6"/>
    <w:basedOn w:val="Normal"/>
    <w:next w:val="Normal"/>
    <w:autoRedefine/>
    <w:uiPriority w:val="99"/>
    <w:semiHidden/>
    <w:rsid w:val="009604AD"/>
    <w:pPr>
      <w:ind w:left="1440" w:hanging="240"/>
    </w:pPr>
  </w:style>
  <w:style w:type="paragraph" w:styleId="Index7">
    <w:name w:val="index 7"/>
    <w:basedOn w:val="Normal"/>
    <w:next w:val="Normal"/>
    <w:autoRedefine/>
    <w:uiPriority w:val="99"/>
    <w:semiHidden/>
    <w:rsid w:val="009604AD"/>
    <w:pPr>
      <w:ind w:left="1680" w:hanging="240"/>
    </w:pPr>
  </w:style>
  <w:style w:type="paragraph" w:styleId="Index8">
    <w:name w:val="index 8"/>
    <w:basedOn w:val="Normal"/>
    <w:next w:val="Normal"/>
    <w:autoRedefine/>
    <w:uiPriority w:val="99"/>
    <w:semiHidden/>
    <w:rsid w:val="009604AD"/>
    <w:pPr>
      <w:ind w:left="1920" w:hanging="240"/>
    </w:pPr>
  </w:style>
  <w:style w:type="paragraph" w:styleId="Index9">
    <w:name w:val="index 9"/>
    <w:basedOn w:val="Normal"/>
    <w:next w:val="Normal"/>
    <w:autoRedefine/>
    <w:uiPriority w:val="99"/>
    <w:semiHidden/>
    <w:rsid w:val="009604AD"/>
    <w:pPr>
      <w:ind w:left="2160" w:hanging="240"/>
    </w:pPr>
  </w:style>
  <w:style w:type="paragraph" w:styleId="IndexHeading">
    <w:name w:val="index heading"/>
    <w:basedOn w:val="Normal"/>
    <w:next w:val="Index1"/>
    <w:uiPriority w:val="99"/>
    <w:semiHidden/>
    <w:rsid w:val="009604AD"/>
    <w:rPr>
      <w:rFonts w:ascii="Arial" w:hAnsi="Arial" w:cs="Arial"/>
      <w:b/>
      <w:bCs/>
    </w:rPr>
  </w:style>
  <w:style w:type="character" w:styleId="LineNumber">
    <w:name w:val="line number"/>
    <w:basedOn w:val="DefaultParagraphFont"/>
    <w:uiPriority w:val="99"/>
    <w:semiHidden/>
    <w:rsid w:val="009604AD"/>
    <w:rPr>
      <w:rFonts w:cs="Times New Roman"/>
      <w:lang w:val="en-GB"/>
    </w:rPr>
  </w:style>
  <w:style w:type="paragraph" w:styleId="List">
    <w:name w:val="List"/>
    <w:basedOn w:val="Normal"/>
    <w:uiPriority w:val="99"/>
    <w:rsid w:val="009604AD"/>
    <w:pPr>
      <w:numPr>
        <w:numId w:val="19"/>
      </w:numPr>
      <w:spacing w:before="60" w:after="120"/>
      <w:contextualSpacing/>
    </w:pPr>
    <w:rPr>
      <w:szCs w:val="16"/>
      <w:lang w:val="en-CA"/>
    </w:rPr>
  </w:style>
  <w:style w:type="paragraph" w:styleId="List2">
    <w:name w:val="List 2"/>
    <w:basedOn w:val="List"/>
    <w:uiPriority w:val="99"/>
    <w:rsid w:val="009604AD"/>
    <w:pPr>
      <w:numPr>
        <w:numId w:val="20"/>
      </w:numPr>
      <w:tabs>
        <w:tab w:val="num" w:pos="643"/>
      </w:tabs>
    </w:pPr>
  </w:style>
  <w:style w:type="paragraph" w:styleId="List3">
    <w:name w:val="List 3"/>
    <w:basedOn w:val="List2"/>
    <w:uiPriority w:val="99"/>
    <w:rsid w:val="009604AD"/>
    <w:pPr>
      <w:numPr>
        <w:numId w:val="21"/>
      </w:numPr>
      <w:tabs>
        <w:tab w:val="num" w:pos="926"/>
      </w:tabs>
    </w:pPr>
  </w:style>
  <w:style w:type="paragraph" w:styleId="List4">
    <w:name w:val="List 4"/>
    <w:basedOn w:val="List3"/>
    <w:uiPriority w:val="99"/>
    <w:rsid w:val="009604AD"/>
    <w:pPr>
      <w:numPr>
        <w:numId w:val="22"/>
      </w:numPr>
      <w:tabs>
        <w:tab w:val="num" w:pos="643"/>
        <w:tab w:val="num" w:pos="1008"/>
        <w:tab w:val="num" w:pos="1209"/>
      </w:tabs>
      <w:ind w:hanging="1008"/>
    </w:pPr>
  </w:style>
  <w:style w:type="paragraph" w:styleId="List5">
    <w:name w:val="List 5"/>
    <w:basedOn w:val="Normal"/>
    <w:uiPriority w:val="99"/>
    <w:semiHidden/>
    <w:rsid w:val="009604AD"/>
    <w:pPr>
      <w:ind w:left="1415" w:hanging="283"/>
    </w:pPr>
  </w:style>
  <w:style w:type="paragraph" w:styleId="ListBullet">
    <w:name w:val="List Bullet"/>
    <w:basedOn w:val="List"/>
    <w:uiPriority w:val="99"/>
    <w:rsid w:val="00AD3DEE"/>
    <w:pPr>
      <w:numPr>
        <w:numId w:val="23"/>
      </w:numPr>
      <w:tabs>
        <w:tab w:val="clear" w:pos="720"/>
        <w:tab w:val="num" w:pos="1492"/>
      </w:tabs>
      <w:ind w:left="360"/>
    </w:pPr>
  </w:style>
  <w:style w:type="paragraph" w:styleId="ListBullet2">
    <w:name w:val="List Bullet 2"/>
    <w:basedOn w:val="ListBullet"/>
    <w:uiPriority w:val="99"/>
    <w:rsid w:val="009604AD"/>
    <w:pPr>
      <w:numPr>
        <w:numId w:val="24"/>
      </w:numPr>
      <w:tabs>
        <w:tab w:val="num" w:pos="1008"/>
      </w:tabs>
      <w:ind w:hanging="1008"/>
    </w:pPr>
  </w:style>
  <w:style w:type="paragraph" w:styleId="ListBullet3">
    <w:name w:val="List Bullet 3"/>
    <w:basedOn w:val="ListBullet2"/>
    <w:uiPriority w:val="99"/>
    <w:rsid w:val="009604AD"/>
    <w:pPr>
      <w:numPr>
        <w:numId w:val="25"/>
      </w:numPr>
      <w:tabs>
        <w:tab w:val="num" w:pos="720"/>
      </w:tabs>
    </w:pPr>
  </w:style>
  <w:style w:type="paragraph" w:styleId="ListBullet4">
    <w:name w:val="List Bullet 4"/>
    <w:basedOn w:val="Normal"/>
    <w:uiPriority w:val="99"/>
    <w:semiHidden/>
    <w:rsid w:val="009604AD"/>
    <w:pPr>
      <w:numPr>
        <w:numId w:val="6"/>
      </w:numPr>
      <w:tabs>
        <w:tab w:val="clear" w:pos="360"/>
        <w:tab w:val="num" w:pos="1209"/>
      </w:tabs>
      <w:ind w:left="1209"/>
    </w:pPr>
  </w:style>
  <w:style w:type="paragraph" w:styleId="ListBullet5">
    <w:name w:val="List Bullet 5"/>
    <w:basedOn w:val="Normal"/>
    <w:uiPriority w:val="99"/>
    <w:semiHidden/>
    <w:rsid w:val="009604AD"/>
    <w:pPr>
      <w:numPr>
        <w:numId w:val="7"/>
      </w:numPr>
      <w:tabs>
        <w:tab w:val="clear" w:pos="643"/>
        <w:tab w:val="num" w:pos="1492"/>
      </w:tabs>
      <w:ind w:left="1492"/>
    </w:pPr>
  </w:style>
  <w:style w:type="paragraph" w:styleId="ListContinue">
    <w:name w:val="List Continue"/>
    <w:basedOn w:val="Normal"/>
    <w:uiPriority w:val="99"/>
    <w:semiHidden/>
    <w:rsid w:val="009604AD"/>
    <w:pPr>
      <w:ind w:left="283"/>
    </w:pPr>
  </w:style>
  <w:style w:type="paragraph" w:styleId="ListContinue2">
    <w:name w:val="List Continue 2"/>
    <w:basedOn w:val="Normal"/>
    <w:uiPriority w:val="99"/>
    <w:semiHidden/>
    <w:rsid w:val="009604AD"/>
    <w:pPr>
      <w:ind w:left="566"/>
    </w:pPr>
  </w:style>
  <w:style w:type="paragraph" w:styleId="ListContinue3">
    <w:name w:val="List Continue 3"/>
    <w:basedOn w:val="Normal"/>
    <w:uiPriority w:val="99"/>
    <w:semiHidden/>
    <w:rsid w:val="009604AD"/>
    <w:pPr>
      <w:ind w:left="849"/>
    </w:pPr>
  </w:style>
  <w:style w:type="paragraph" w:styleId="ListContinue4">
    <w:name w:val="List Continue 4"/>
    <w:basedOn w:val="Normal"/>
    <w:uiPriority w:val="99"/>
    <w:semiHidden/>
    <w:rsid w:val="009604AD"/>
    <w:pPr>
      <w:ind w:left="1132"/>
    </w:pPr>
  </w:style>
  <w:style w:type="paragraph" w:styleId="ListContinue5">
    <w:name w:val="List Continue 5"/>
    <w:basedOn w:val="Normal"/>
    <w:uiPriority w:val="99"/>
    <w:semiHidden/>
    <w:rsid w:val="009604AD"/>
    <w:pPr>
      <w:ind w:left="1415"/>
    </w:pPr>
  </w:style>
  <w:style w:type="paragraph" w:styleId="ListNumber">
    <w:name w:val="List Number"/>
    <w:basedOn w:val="List"/>
    <w:uiPriority w:val="99"/>
    <w:rsid w:val="009604AD"/>
    <w:pPr>
      <w:numPr>
        <w:numId w:val="26"/>
      </w:numPr>
      <w:tabs>
        <w:tab w:val="clear" w:pos="360"/>
        <w:tab w:val="num" w:pos="432"/>
      </w:tabs>
      <w:ind w:left="432" w:hanging="432"/>
    </w:pPr>
  </w:style>
  <w:style w:type="paragraph" w:styleId="ListNumber2">
    <w:name w:val="List Number 2"/>
    <w:basedOn w:val="Normal"/>
    <w:uiPriority w:val="99"/>
    <w:semiHidden/>
    <w:rsid w:val="009604AD"/>
    <w:pPr>
      <w:numPr>
        <w:numId w:val="9"/>
      </w:numPr>
      <w:tabs>
        <w:tab w:val="clear" w:pos="1209"/>
        <w:tab w:val="num" w:pos="643"/>
      </w:tabs>
      <w:ind w:left="643"/>
    </w:pPr>
  </w:style>
  <w:style w:type="paragraph" w:styleId="ListNumber3">
    <w:name w:val="List Number 3"/>
    <w:basedOn w:val="Normal"/>
    <w:uiPriority w:val="99"/>
    <w:semiHidden/>
    <w:rsid w:val="009604AD"/>
    <w:pPr>
      <w:numPr>
        <w:numId w:val="10"/>
      </w:numPr>
      <w:tabs>
        <w:tab w:val="clear" w:pos="1492"/>
        <w:tab w:val="num" w:pos="926"/>
      </w:tabs>
      <w:ind w:left="926"/>
    </w:pPr>
  </w:style>
  <w:style w:type="paragraph" w:styleId="ListNumber4">
    <w:name w:val="List Number 4"/>
    <w:basedOn w:val="Normal"/>
    <w:uiPriority w:val="99"/>
    <w:semiHidden/>
    <w:rsid w:val="009604AD"/>
    <w:pPr>
      <w:numPr>
        <w:numId w:val="11"/>
      </w:numPr>
      <w:tabs>
        <w:tab w:val="clear" w:pos="360"/>
        <w:tab w:val="num" w:pos="1209"/>
      </w:tabs>
      <w:ind w:left="1209"/>
    </w:pPr>
  </w:style>
  <w:style w:type="paragraph" w:styleId="ListNumber5">
    <w:name w:val="List Number 5"/>
    <w:basedOn w:val="Normal"/>
    <w:uiPriority w:val="99"/>
    <w:semiHidden/>
    <w:rsid w:val="009604AD"/>
    <w:pPr>
      <w:numPr>
        <w:numId w:val="12"/>
      </w:numPr>
      <w:tabs>
        <w:tab w:val="clear" w:pos="643"/>
        <w:tab w:val="num" w:pos="1492"/>
      </w:tabs>
      <w:ind w:left="1492"/>
    </w:pPr>
  </w:style>
  <w:style w:type="paragraph" w:styleId="MacroText">
    <w:name w:val="macro"/>
    <w:link w:val="MacroTextChar"/>
    <w:uiPriority w:val="99"/>
    <w:semiHidden/>
    <w:rsid w:val="009604A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lang w:val="en-GB" w:eastAsia="en-GB"/>
    </w:rPr>
  </w:style>
  <w:style w:type="character" w:customStyle="1" w:styleId="MacroTextChar">
    <w:name w:val="Macro Text Char"/>
    <w:basedOn w:val="DefaultParagraphFont"/>
    <w:link w:val="MacroText"/>
    <w:uiPriority w:val="99"/>
    <w:semiHidden/>
    <w:locked/>
    <w:rPr>
      <w:rFonts w:ascii="Courier New" w:hAnsi="Courier New" w:cs="Courier New"/>
      <w:lang w:val="en-GB" w:eastAsia="en-GB" w:bidi="ar-SA"/>
    </w:rPr>
  </w:style>
  <w:style w:type="paragraph" w:styleId="MessageHeader">
    <w:name w:val="Message Header"/>
    <w:basedOn w:val="Normal"/>
    <w:link w:val="MessageHeaderChar"/>
    <w:uiPriority w:val="99"/>
    <w:semiHidden/>
    <w:rsid w:val="009604A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basedOn w:val="DefaultParagraphFont"/>
    <w:link w:val="MessageHeader"/>
    <w:uiPriority w:val="99"/>
    <w:semiHidden/>
    <w:locked/>
    <w:rPr>
      <w:rFonts w:ascii="Cambria" w:hAnsi="Cambria" w:cs="Times New Roman"/>
      <w:color w:val="6F6E6F"/>
      <w:kern w:val="16"/>
      <w:sz w:val="24"/>
      <w:szCs w:val="24"/>
      <w:shd w:val="pct20" w:color="auto" w:fill="auto"/>
      <w:lang w:eastAsia="ja-JP"/>
    </w:rPr>
  </w:style>
  <w:style w:type="paragraph" w:customStyle="1" w:styleId="MiniMarker">
    <w:name w:val="Mini Marker"/>
    <w:basedOn w:val="BodyText"/>
    <w:next w:val="BodyText"/>
    <w:uiPriority w:val="99"/>
    <w:semiHidden/>
    <w:rsid w:val="009604AD"/>
    <w:pPr>
      <w:spacing w:before="0" w:after="0" w:line="240" w:lineRule="auto"/>
    </w:pPr>
    <w:rPr>
      <w:color w:val="808080"/>
      <w:sz w:val="10"/>
    </w:rPr>
  </w:style>
  <w:style w:type="paragraph" w:styleId="NormalWeb">
    <w:name w:val="Normal (Web)"/>
    <w:basedOn w:val="Normal"/>
    <w:uiPriority w:val="99"/>
    <w:semiHidden/>
    <w:rsid w:val="009604AD"/>
  </w:style>
  <w:style w:type="paragraph" w:styleId="NormalIndent">
    <w:name w:val="Normal Indent"/>
    <w:basedOn w:val="Normal"/>
    <w:uiPriority w:val="99"/>
    <w:semiHidden/>
    <w:rsid w:val="009604AD"/>
    <w:pPr>
      <w:ind w:left="720"/>
    </w:pPr>
  </w:style>
  <w:style w:type="paragraph" w:styleId="NoteHeading">
    <w:name w:val="Note Heading"/>
    <w:basedOn w:val="Normal"/>
    <w:next w:val="Normal"/>
    <w:link w:val="NoteHeadingChar"/>
    <w:uiPriority w:val="99"/>
    <w:semiHidden/>
    <w:rsid w:val="009604AD"/>
  </w:style>
  <w:style w:type="character" w:customStyle="1" w:styleId="NoteHeadingChar">
    <w:name w:val="Note Heading Char"/>
    <w:basedOn w:val="DefaultParagraphFont"/>
    <w:link w:val="NoteHeading"/>
    <w:uiPriority w:val="99"/>
    <w:semiHidden/>
    <w:locked/>
    <w:rPr>
      <w:rFonts w:ascii="Verdana" w:hAnsi="Verdana" w:cs="Times New Roman"/>
      <w:color w:val="6F6E6F"/>
      <w:kern w:val="16"/>
      <w:sz w:val="20"/>
      <w:szCs w:val="20"/>
      <w:lang w:eastAsia="ja-JP"/>
    </w:rPr>
  </w:style>
  <w:style w:type="paragraph" w:customStyle="1" w:styleId="NumHead1">
    <w:name w:val="NumHead 1"/>
    <w:basedOn w:val="Normal"/>
    <w:next w:val="BodyText"/>
    <w:uiPriority w:val="99"/>
    <w:rsid w:val="00307994"/>
    <w:pPr>
      <w:keepNext/>
      <w:keepLines/>
      <w:numPr>
        <w:numId w:val="1"/>
      </w:numPr>
      <w:tabs>
        <w:tab w:val="clear" w:pos="360"/>
        <w:tab w:val="num" w:pos="720"/>
      </w:tabs>
      <w:adjustRightInd/>
      <w:spacing w:before="360" w:after="840" w:line="360" w:lineRule="atLeast"/>
      <w:ind w:left="720" w:hanging="720"/>
    </w:pPr>
    <w:rPr>
      <w:color w:val="0060A9"/>
      <w:sz w:val="36"/>
      <w:szCs w:val="36"/>
      <w:lang w:val="en-GB" w:eastAsia="zh-CN"/>
    </w:rPr>
  </w:style>
  <w:style w:type="paragraph" w:customStyle="1" w:styleId="NumHead2">
    <w:name w:val="NumHead 2"/>
    <w:basedOn w:val="NumHead1"/>
    <w:next w:val="BodyText"/>
    <w:uiPriority w:val="99"/>
    <w:rsid w:val="00307994"/>
    <w:pPr>
      <w:numPr>
        <w:ilvl w:val="1"/>
      </w:numPr>
      <w:tabs>
        <w:tab w:val="clear" w:pos="360"/>
        <w:tab w:val="num" w:pos="720"/>
      </w:tabs>
      <w:spacing w:after="120" w:line="240" w:lineRule="atLeast"/>
      <w:ind w:left="720" w:hanging="720"/>
    </w:pPr>
    <w:rPr>
      <w:sz w:val="25"/>
      <w:szCs w:val="23"/>
    </w:rPr>
  </w:style>
  <w:style w:type="paragraph" w:customStyle="1" w:styleId="NumHead3">
    <w:name w:val="NumHead 3"/>
    <w:basedOn w:val="NumHead2"/>
    <w:next w:val="BodyText"/>
    <w:uiPriority w:val="99"/>
    <w:rsid w:val="00A50BAA"/>
    <w:pPr>
      <w:numPr>
        <w:ilvl w:val="2"/>
      </w:numPr>
      <w:tabs>
        <w:tab w:val="clear" w:pos="360"/>
        <w:tab w:val="num" w:pos="720"/>
      </w:tabs>
      <w:ind w:left="720" w:hanging="720"/>
    </w:pPr>
    <w:rPr>
      <w:sz w:val="22"/>
    </w:rPr>
  </w:style>
  <w:style w:type="paragraph" w:customStyle="1" w:styleId="NumHead4">
    <w:name w:val="NumHead 4"/>
    <w:basedOn w:val="NumHead3"/>
    <w:next w:val="BodyText"/>
    <w:uiPriority w:val="99"/>
    <w:rsid w:val="009604AD"/>
    <w:pPr>
      <w:numPr>
        <w:ilvl w:val="3"/>
      </w:numPr>
      <w:tabs>
        <w:tab w:val="clear" w:pos="360"/>
        <w:tab w:val="num" w:pos="1492"/>
      </w:tabs>
      <w:ind w:left="1492"/>
    </w:pPr>
    <w:rPr>
      <w:sz w:val="20"/>
    </w:rPr>
  </w:style>
  <w:style w:type="paragraph" w:customStyle="1" w:styleId="NumHead5">
    <w:name w:val="NumHead 5"/>
    <w:basedOn w:val="NumHead4"/>
    <w:next w:val="BodyText"/>
    <w:uiPriority w:val="99"/>
    <w:rsid w:val="009604AD"/>
    <w:pPr>
      <w:numPr>
        <w:ilvl w:val="4"/>
      </w:numPr>
      <w:tabs>
        <w:tab w:val="clear" w:pos="360"/>
        <w:tab w:val="num" w:pos="1492"/>
      </w:tabs>
      <w:ind w:left="1492"/>
    </w:pPr>
    <w:rPr>
      <w:szCs w:val="19"/>
    </w:rPr>
  </w:style>
  <w:style w:type="paragraph" w:customStyle="1" w:styleId="NumHeadI">
    <w:name w:val="NumHead I"/>
    <w:basedOn w:val="Normal"/>
    <w:next w:val="Normal"/>
    <w:uiPriority w:val="99"/>
    <w:semiHidden/>
    <w:rsid w:val="009604AD"/>
    <w:pPr>
      <w:keepLines/>
      <w:tabs>
        <w:tab w:val="num" w:pos="1008"/>
      </w:tabs>
      <w:spacing w:before="360" w:line="270" w:lineRule="atLeast"/>
      <w:ind w:left="1008" w:hanging="1008"/>
    </w:pPr>
    <w:rPr>
      <w:rFonts w:ascii="Arial" w:hAnsi="Arial"/>
      <w:b/>
      <w:vanish/>
      <w:color w:val="FF0000"/>
    </w:rPr>
  </w:style>
  <w:style w:type="paragraph" w:customStyle="1" w:styleId="NumHeadII">
    <w:name w:val="NumHead II"/>
    <w:basedOn w:val="Normal"/>
    <w:next w:val="Normal"/>
    <w:uiPriority w:val="99"/>
    <w:semiHidden/>
    <w:rsid w:val="009604AD"/>
    <w:pPr>
      <w:keepNext/>
      <w:keepLines/>
      <w:tabs>
        <w:tab w:val="num" w:pos="1008"/>
      </w:tabs>
      <w:spacing w:before="360" w:line="270" w:lineRule="atLeast"/>
      <w:ind w:left="1008" w:hanging="1008"/>
    </w:pPr>
    <w:rPr>
      <w:rFonts w:ascii="Arial" w:hAnsi="Arial"/>
      <w:b/>
    </w:rPr>
  </w:style>
  <w:style w:type="paragraph" w:customStyle="1" w:styleId="NumHeadIII">
    <w:name w:val="NumHead III"/>
    <w:basedOn w:val="Normal"/>
    <w:next w:val="Normal"/>
    <w:uiPriority w:val="99"/>
    <w:semiHidden/>
    <w:rsid w:val="009604AD"/>
    <w:pPr>
      <w:keepNext/>
      <w:keepLines/>
      <w:tabs>
        <w:tab w:val="num" w:pos="1008"/>
      </w:tabs>
      <w:spacing w:before="360" w:line="270" w:lineRule="atLeast"/>
      <w:ind w:left="1008" w:hanging="1008"/>
    </w:pPr>
    <w:rPr>
      <w:rFonts w:ascii="Arial" w:hAnsi="Arial"/>
      <w:b/>
    </w:rPr>
  </w:style>
  <w:style w:type="paragraph" w:customStyle="1" w:styleId="NumHeadIV">
    <w:name w:val="NumHead IV"/>
    <w:basedOn w:val="Normal"/>
    <w:next w:val="Normal"/>
    <w:uiPriority w:val="99"/>
    <w:semiHidden/>
    <w:rsid w:val="009604AD"/>
    <w:pPr>
      <w:keepNext/>
      <w:keepLines/>
      <w:tabs>
        <w:tab w:val="num" w:pos="1008"/>
      </w:tabs>
      <w:spacing w:before="360" w:line="270" w:lineRule="atLeast"/>
      <w:ind w:left="1008" w:hanging="1008"/>
    </w:pPr>
    <w:rPr>
      <w:rFonts w:ascii="Arial" w:hAnsi="Arial"/>
      <w:b/>
    </w:rPr>
  </w:style>
  <w:style w:type="paragraph" w:customStyle="1" w:styleId="NumHeadV">
    <w:name w:val="NumHead V"/>
    <w:basedOn w:val="Normal"/>
    <w:next w:val="Normal"/>
    <w:uiPriority w:val="99"/>
    <w:semiHidden/>
    <w:rsid w:val="009604AD"/>
    <w:pPr>
      <w:keepNext/>
      <w:keepLines/>
      <w:tabs>
        <w:tab w:val="num" w:pos="1008"/>
      </w:tabs>
      <w:spacing w:before="360" w:line="270" w:lineRule="atLeast"/>
      <w:ind w:left="1008" w:hanging="1008"/>
    </w:pPr>
    <w:rPr>
      <w:rFonts w:ascii="Arial" w:hAnsi="Arial"/>
      <w:b/>
    </w:rPr>
  </w:style>
  <w:style w:type="character" w:styleId="PageNumber">
    <w:name w:val="page number"/>
    <w:basedOn w:val="DefaultParagraphFont"/>
    <w:uiPriority w:val="99"/>
    <w:semiHidden/>
    <w:rsid w:val="009604AD"/>
    <w:rPr>
      <w:rFonts w:cs="Times New Roman"/>
    </w:rPr>
  </w:style>
  <w:style w:type="paragraph" w:styleId="PlainText">
    <w:name w:val="Plain Text"/>
    <w:basedOn w:val="Normal"/>
    <w:link w:val="PlainTextChar"/>
    <w:uiPriority w:val="99"/>
    <w:semiHidden/>
    <w:rsid w:val="009604AD"/>
    <w:rPr>
      <w:rFonts w:ascii="Courier New" w:hAnsi="Courier New" w:cs="Courier New"/>
    </w:rPr>
  </w:style>
  <w:style w:type="character" w:customStyle="1" w:styleId="PlainTextChar">
    <w:name w:val="Plain Text Char"/>
    <w:basedOn w:val="DefaultParagraphFont"/>
    <w:link w:val="PlainText"/>
    <w:uiPriority w:val="99"/>
    <w:semiHidden/>
    <w:locked/>
    <w:rPr>
      <w:rFonts w:ascii="Courier New" w:hAnsi="Courier New" w:cs="Courier New"/>
      <w:color w:val="6F6E6F"/>
      <w:kern w:val="16"/>
      <w:sz w:val="20"/>
      <w:szCs w:val="20"/>
      <w:lang w:eastAsia="ja-JP"/>
    </w:rPr>
  </w:style>
  <w:style w:type="character" w:customStyle="1" w:styleId="PurpleRed">
    <w:name w:val="Purple Red"/>
    <w:uiPriority w:val="99"/>
    <w:rsid w:val="009604AD"/>
    <w:rPr>
      <w:rFonts w:ascii="Verdana" w:hAnsi="Verdana"/>
      <w:color w:val="A8005B"/>
      <w:kern w:val="0"/>
      <w:lang w:val="en-GB"/>
    </w:rPr>
  </w:style>
  <w:style w:type="paragraph" w:customStyle="1" w:styleId="Question1">
    <w:name w:val="Question 1"/>
    <w:basedOn w:val="Normal"/>
    <w:next w:val="BodyText"/>
    <w:uiPriority w:val="99"/>
    <w:rsid w:val="009604AD"/>
    <w:pPr>
      <w:keepNext/>
      <w:keepLines/>
      <w:numPr>
        <w:numId w:val="2"/>
      </w:numPr>
      <w:pBdr>
        <w:bottom w:val="single" w:sz="4" w:space="4" w:color="C0C0C0"/>
      </w:pBdr>
      <w:tabs>
        <w:tab w:val="clear" w:pos="643"/>
        <w:tab w:val="num" w:pos="360"/>
      </w:tabs>
      <w:adjustRightInd/>
      <w:spacing w:before="240" w:after="60"/>
      <w:ind w:left="360"/>
    </w:pPr>
    <w:rPr>
      <w:color w:val="0060A9"/>
      <w:lang w:val="en-CA" w:eastAsia="en-US"/>
    </w:rPr>
  </w:style>
  <w:style w:type="paragraph" w:customStyle="1" w:styleId="Question2">
    <w:name w:val="Question 2"/>
    <w:basedOn w:val="Question1"/>
    <w:next w:val="BodyText"/>
    <w:uiPriority w:val="99"/>
    <w:rsid w:val="009604AD"/>
    <w:pPr>
      <w:numPr>
        <w:numId w:val="0"/>
      </w:numPr>
    </w:pPr>
  </w:style>
  <w:style w:type="paragraph" w:customStyle="1" w:styleId="Question3">
    <w:name w:val="Question 3"/>
    <w:basedOn w:val="Question1"/>
    <w:next w:val="BodyText"/>
    <w:uiPriority w:val="99"/>
    <w:rsid w:val="009604AD"/>
    <w:pPr>
      <w:numPr>
        <w:numId w:val="29"/>
      </w:numPr>
    </w:pPr>
  </w:style>
  <w:style w:type="paragraph" w:customStyle="1" w:styleId="Question4">
    <w:name w:val="Question 4"/>
    <w:basedOn w:val="Question1"/>
    <w:next w:val="BodyText"/>
    <w:uiPriority w:val="99"/>
    <w:rsid w:val="009604AD"/>
    <w:pPr>
      <w:numPr>
        <w:numId w:val="30"/>
      </w:numPr>
    </w:pPr>
  </w:style>
  <w:style w:type="paragraph" w:customStyle="1" w:styleId="Question5">
    <w:name w:val="Question 5"/>
    <w:basedOn w:val="Question1"/>
    <w:next w:val="BodyText"/>
    <w:uiPriority w:val="99"/>
    <w:rsid w:val="009604AD"/>
    <w:pPr>
      <w:numPr>
        <w:numId w:val="3"/>
      </w:numPr>
      <w:tabs>
        <w:tab w:val="clear" w:pos="926"/>
        <w:tab w:val="num" w:pos="717"/>
      </w:tabs>
      <w:ind w:left="717"/>
    </w:pPr>
  </w:style>
  <w:style w:type="paragraph" w:customStyle="1" w:styleId="QuoteTextTop">
    <w:name w:val="Quote Text Top"/>
    <w:basedOn w:val="BodyText"/>
    <w:next w:val="Normal"/>
    <w:uiPriority w:val="99"/>
    <w:rsid w:val="009604AD"/>
    <w:pPr>
      <w:ind w:left="72" w:hanging="72"/>
    </w:pPr>
    <w:rPr>
      <w:rFonts w:cs="Lucida Sans Unicode"/>
      <w:b/>
      <w:bCs/>
      <w:color w:val="51B5EA"/>
      <w:szCs w:val="22"/>
    </w:rPr>
  </w:style>
  <w:style w:type="paragraph" w:customStyle="1" w:styleId="QuoteTextBottom">
    <w:name w:val="Quote Text Bottom"/>
    <w:basedOn w:val="QuoteTextTop"/>
    <w:next w:val="BodyText"/>
    <w:uiPriority w:val="99"/>
    <w:rsid w:val="009604AD"/>
    <w:pPr>
      <w:spacing w:before="60"/>
    </w:pPr>
    <w:rPr>
      <w:bCs w:val="0"/>
      <w:color w:val="6F6E6F"/>
    </w:rPr>
  </w:style>
  <w:style w:type="paragraph" w:styleId="Salutation">
    <w:name w:val="Salutation"/>
    <w:basedOn w:val="Normal"/>
    <w:next w:val="Normal"/>
    <w:link w:val="SalutationChar"/>
    <w:uiPriority w:val="99"/>
    <w:semiHidden/>
    <w:rsid w:val="009604AD"/>
  </w:style>
  <w:style w:type="character" w:customStyle="1" w:styleId="SalutationChar">
    <w:name w:val="Salutation Char"/>
    <w:basedOn w:val="DefaultParagraphFont"/>
    <w:link w:val="Salutation"/>
    <w:uiPriority w:val="99"/>
    <w:semiHidden/>
    <w:locked/>
    <w:rPr>
      <w:rFonts w:ascii="Verdana" w:hAnsi="Verdana" w:cs="Times New Roman"/>
      <w:color w:val="6F6E6F"/>
      <w:kern w:val="16"/>
      <w:sz w:val="20"/>
      <w:szCs w:val="20"/>
      <w:lang w:eastAsia="ja-JP"/>
    </w:rPr>
  </w:style>
  <w:style w:type="paragraph" w:styleId="Signature">
    <w:name w:val="Signature"/>
    <w:basedOn w:val="Normal"/>
    <w:link w:val="SignatureChar"/>
    <w:uiPriority w:val="99"/>
    <w:semiHidden/>
    <w:rsid w:val="009604AD"/>
    <w:pPr>
      <w:ind w:left="4252"/>
    </w:pPr>
  </w:style>
  <w:style w:type="character" w:customStyle="1" w:styleId="SignatureChar">
    <w:name w:val="Signature Char"/>
    <w:basedOn w:val="DefaultParagraphFont"/>
    <w:link w:val="Signature"/>
    <w:uiPriority w:val="99"/>
    <w:semiHidden/>
    <w:locked/>
    <w:rPr>
      <w:rFonts w:ascii="Verdana" w:hAnsi="Verdana" w:cs="Times New Roman"/>
      <w:color w:val="6F6E6F"/>
      <w:kern w:val="16"/>
      <w:sz w:val="20"/>
      <w:szCs w:val="20"/>
      <w:lang w:eastAsia="ja-JP"/>
    </w:rPr>
  </w:style>
  <w:style w:type="character" w:styleId="Strong">
    <w:name w:val="Strong"/>
    <w:basedOn w:val="DefaultParagraphFont"/>
    <w:uiPriority w:val="99"/>
    <w:qFormat/>
    <w:rsid w:val="009604AD"/>
    <w:rPr>
      <w:rFonts w:ascii="Verdana" w:hAnsi="Verdana" w:cs="Times New Roman"/>
      <w:b/>
      <w:lang w:val="en-GB"/>
    </w:rPr>
  </w:style>
  <w:style w:type="paragraph" w:styleId="Title">
    <w:name w:val="Title"/>
    <w:basedOn w:val="Normal"/>
    <w:next w:val="Subtitle"/>
    <w:link w:val="TitleChar"/>
    <w:uiPriority w:val="99"/>
    <w:qFormat/>
    <w:rsid w:val="001248B9"/>
    <w:pPr>
      <w:spacing w:before="1560" w:after="120" w:line="1200" w:lineRule="exact"/>
    </w:pPr>
    <w:rPr>
      <w:color w:val="0060A9"/>
      <w:sz w:val="80"/>
      <w:szCs w:val="80"/>
    </w:rPr>
  </w:style>
  <w:style w:type="character" w:customStyle="1" w:styleId="TitleChar">
    <w:name w:val="Title Char"/>
    <w:basedOn w:val="DefaultParagraphFont"/>
    <w:link w:val="Title"/>
    <w:uiPriority w:val="99"/>
    <w:locked/>
    <w:rPr>
      <w:rFonts w:ascii="Cambria" w:hAnsi="Cambria" w:cs="Times New Roman"/>
      <w:b/>
      <w:bCs/>
      <w:color w:val="6F6E6F"/>
      <w:kern w:val="28"/>
      <w:sz w:val="32"/>
      <w:szCs w:val="32"/>
      <w:lang w:eastAsia="ja-JP"/>
    </w:rPr>
  </w:style>
  <w:style w:type="paragraph" w:styleId="Subtitle">
    <w:name w:val="Subtitle"/>
    <w:basedOn w:val="Title"/>
    <w:link w:val="SubtitleChar"/>
    <w:uiPriority w:val="99"/>
    <w:qFormat/>
    <w:rsid w:val="009604AD"/>
    <w:pPr>
      <w:spacing w:before="360" w:line="240" w:lineRule="atLeast"/>
    </w:pPr>
    <w:rPr>
      <w:color w:val="6F6E6F"/>
      <w:sz w:val="34"/>
    </w:rPr>
  </w:style>
  <w:style w:type="character" w:customStyle="1" w:styleId="SubtitleChar">
    <w:name w:val="Subtitle Char"/>
    <w:basedOn w:val="DefaultParagraphFont"/>
    <w:link w:val="Subtitle"/>
    <w:uiPriority w:val="99"/>
    <w:locked/>
    <w:rPr>
      <w:rFonts w:ascii="Cambria" w:hAnsi="Cambria" w:cs="Times New Roman"/>
      <w:color w:val="6F6E6F"/>
      <w:kern w:val="16"/>
      <w:sz w:val="24"/>
      <w:szCs w:val="24"/>
      <w:lang w:eastAsia="ja-JP"/>
    </w:rPr>
  </w:style>
  <w:style w:type="paragraph" w:customStyle="1" w:styleId="SubtitleDate">
    <w:name w:val="Subtitle Date"/>
    <w:basedOn w:val="Subtitle"/>
    <w:next w:val="BodyText"/>
    <w:uiPriority w:val="99"/>
    <w:rsid w:val="009604AD"/>
    <w:pPr>
      <w:spacing w:before="120"/>
    </w:pPr>
    <w:rPr>
      <w:sz w:val="20"/>
    </w:rPr>
  </w:style>
  <w:style w:type="table" w:styleId="Table3Deffects1">
    <w:name w:val="Table 3D effects 1"/>
    <w:basedOn w:val="TableNormal"/>
    <w:uiPriority w:val="99"/>
    <w:semiHidden/>
    <w:rsid w:val="009604AD"/>
    <w:rPr>
      <w:rFonts w:eastAsia="SimSun"/>
      <w:sz w:val="20"/>
      <w:szCs w:val="20"/>
    </w:r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9604AD"/>
    <w:rPr>
      <w:rFonts w:eastAsia="SimSu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9604AD"/>
    <w:rPr>
      <w:rFonts w:eastAsia="SimSun"/>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TableText">
    <w:name w:val="Table Text"/>
    <w:basedOn w:val="BodyText"/>
    <w:link w:val="TableTextCharChar"/>
    <w:uiPriority w:val="99"/>
    <w:rsid w:val="009604AD"/>
    <w:pPr>
      <w:spacing w:before="40" w:after="40" w:line="200" w:lineRule="atLeast"/>
    </w:pPr>
  </w:style>
  <w:style w:type="paragraph" w:customStyle="1" w:styleId="TableBullet1">
    <w:name w:val="Table Bullet 1"/>
    <w:basedOn w:val="TableText"/>
    <w:link w:val="TableBullet1CharChar"/>
    <w:uiPriority w:val="99"/>
    <w:rsid w:val="009604AD"/>
    <w:pPr>
      <w:numPr>
        <w:numId w:val="31"/>
      </w:numPr>
      <w:spacing w:line="240" w:lineRule="auto"/>
      <w:contextualSpacing/>
    </w:pPr>
    <w:rPr>
      <w:sz w:val="16"/>
    </w:rPr>
  </w:style>
  <w:style w:type="character" w:customStyle="1" w:styleId="TableBullet1CharChar">
    <w:name w:val="Table Bullet 1 Char Char"/>
    <w:link w:val="TableBullet1"/>
    <w:uiPriority w:val="99"/>
    <w:locked/>
    <w:rsid w:val="009604AD"/>
    <w:rPr>
      <w:rFonts w:ascii="Verdana" w:hAnsi="Verdana"/>
      <w:color w:val="6F6E6F"/>
      <w:kern w:val="16"/>
      <w:sz w:val="16"/>
      <w:szCs w:val="20"/>
      <w:lang w:eastAsia="ja-JP"/>
    </w:rPr>
  </w:style>
  <w:style w:type="paragraph" w:customStyle="1" w:styleId="TableBullet2">
    <w:name w:val="Table Bullet 2"/>
    <w:basedOn w:val="TableBullet1"/>
    <w:link w:val="TableBullet2CharChar"/>
    <w:uiPriority w:val="99"/>
    <w:rsid w:val="009604AD"/>
    <w:pPr>
      <w:numPr>
        <w:numId w:val="32"/>
      </w:numPr>
      <w:tabs>
        <w:tab w:val="num" w:pos="704"/>
        <w:tab w:val="num" w:pos="926"/>
      </w:tabs>
      <w:ind w:hanging="360"/>
    </w:pPr>
    <w:rPr>
      <w:lang w:val="en-CA"/>
    </w:rPr>
  </w:style>
  <w:style w:type="character" w:customStyle="1" w:styleId="TableBullet2CharChar">
    <w:name w:val="Table Bullet 2 Char Char"/>
    <w:link w:val="TableBullet2"/>
    <w:uiPriority w:val="99"/>
    <w:locked/>
    <w:rsid w:val="009604AD"/>
    <w:rPr>
      <w:rFonts w:ascii="Verdana" w:hAnsi="Verdana"/>
      <w:color w:val="6F6E6F"/>
      <w:kern w:val="16"/>
      <w:sz w:val="16"/>
      <w:szCs w:val="20"/>
      <w:lang w:val="en-CA" w:eastAsia="ja-JP"/>
    </w:rPr>
  </w:style>
  <w:style w:type="paragraph" w:customStyle="1" w:styleId="TableBullet3">
    <w:name w:val="Table Bullet 3"/>
    <w:basedOn w:val="TableBullet2"/>
    <w:uiPriority w:val="99"/>
    <w:semiHidden/>
    <w:rsid w:val="009604AD"/>
    <w:pPr>
      <w:numPr>
        <w:ilvl w:val="1"/>
        <w:numId w:val="33"/>
      </w:numPr>
      <w:tabs>
        <w:tab w:val="clear" w:pos="926"/>
        <w:tab w:val="left" w:pos="648"/>
        <w:tab w:val="num" w:pos="1209"/>
      </w:tabs>
      <w:ind w:hanging="360"/>
    </w:pPr>
  </w:style>
  <w:style w:type="paragraph" w:customStyle="1" w:styleId="TableBulletNumeric">
    <w:name w:val="Table Bullet Numeric"/>
    <w:basedOn w:val="TableText"/>
    <w:uiPriority w:val="99"/>
    <w:semiHidden/>
    <w:rsid w:val="009604AD"/>
    <w:pPr>
      <w:numPr>
        <w:numId w:val="34"/>
      </w:numPr>
      <w:spacing w:line="240" w:lineRule="auto"/>
      <w:contextualSpacing/>
    </w:pPr>
    <w:rPr>
      <w:sz w:val="16"/>
    </w:rPr>
  </w:style>
  <w:style w:type="table" w:styleId="TableClassic1">
    <w:name w:val="Table Classic 1"/>
    <w:basedOn w:val="TableNormal"/>
    <w:uiPriority w:val="99"/>
    <w:semiHidden/>
    <w:rsid w:val="009604AD"/>
    <w:rPr>
      <w:rFonts w:ascii="Verdana" w:eastAsia="SimSun" w:hAnsi="Verdana"/>
      <w:color w:val="6F6E6F"/>
      <w:sz w:val="18"/>
      <w:szCs w:val="20"/>
    </w:rPr>
    <w:tblPr>
      <w:tblInd w:w="0" w:type="dxa"/>
      <w:tblBorders>
        <w:top w:val="single" w:sz="6" w:space="0" w:color="6F6E6F"/>
        <w:left w:val="single" w:sz="6" w:space="0" w:color="6F6E6F"/>
        <w:bottom w:val="single" w:sz="6" w:space="0" w:color="6F6E6F"/>
        <w:right w:val="single" w:sz="6" w:space="0" w:color="6F6E6F"/>
        <w:insideH w:val="single" w:sz="6" w:space="0" w:color="6F6E6F"/>
        <w:insideV w:val="single" w:sz="6" w:space="0" w:color="6F6E6F"/>
      </w:tblBorders>
      <w:tblCellMar>
        <w:top w:w="0" w:type="dxa"/>
        <w:left w:w="115" w:type="dxa"/>
        <w:bottom w:w="0" w:type="dxa"/>
        <w:right w:w="115"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9604AD"/>
    <w:rPr>
      <w:rFonts w:eastAsia="SimSu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9604AD"/>
    <w:rPr>
      <w:rFonts w:eastAsia="SimSu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9604AD"/>
    <w:rPr>
      <w:rFonts w:eastAsia="SimSu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9604AD"/>
    <w:rPr>
      <w:rFonts w:eastAsia="SimSu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9604AD"/>
    <w:rPr>
      <w:rFonts w:eastAsia="SimSu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9604AD"/>
    <w:rPr>
      <w:rFonts w:eastAsia="SimSu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9604AD"/>
    <w:rPr>
      <w:rFonts w:eastAsia="SimSu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9604AD"/>
    <w:rPr>
      <w:rFonts w:eastAsia="SimSun"/>
      <w:b/>
      <w:bCs/>
      <w:sz w:val="20"/>
      <w:szCs w:val="20"/>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9604AD"/>
    <w:rPr>
      <w:rFonts w:eastAsia="SimSu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9604AD"/>
    <w:rPr>
      <w:rFonts w:eastAsia="SimSun"/>
      <w:sz w:val="20"/>
      <w:szCs w:val="20"/>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9604AD"/>
    <w:rPr>
      <w:rFonts w:eastAsia="SimSu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9604AD"/>
    <w:rPr>
      <w:rFonts w:eastAsia="SimSu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9604AD"/>
    <w:rPr>
      <w:rFonts w:eastAsia="SimSu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paragraph" w:customStyle="1" w:styleId="TableFootnote">
    <w:name w:val="Table Footnote"/>
    <w:basedOn w:val="TableText"/>
    <w:uiPriority w:val="99"/>
    <w:rsid w:val="009604AD"/>
    <w:pPr>
      <w:spacing w:before="20" w:after="20" w:line="240" w:lineRule="auto"/>
      <w:contextualSpacing/>
    </w:pPr>
    <w:rPr>
      <w:sz w:val="13"/>
      <w:szCs w:val="13"/>
      <w:lang w:eastAsia="zh-CN"/>
    </w:rPr>
  </w:style>
  <w:style w:type="table" w:styleId="TableGrid">
    <w:name w:val="Table Grid"/>
    <w:basedOn w:val="TableNormal"/>
    <w:uiPriority w:val="99"/>
    <w:rsid w:val="009604AD"/>
    <w:pPr>
      <w:spacing w:before="40" w:after="40"/>
    </w:pPr>
    <w:rPr>
      <w:rFonts w:ascii="Verdana" w:eastAsia="SimSun" w:hAnsi="Verdana"/>
      <w:color w:val="6F6E6F"/>
      <w:sz w:val="18"/>
      <w:szCs w:val="20"/>
    </w:rPr>
    <w:tblPr>
      <w:tblInd w:w="0" w:type="dxa"/>
      <w:tblBorders>
        <w:top w:val="single" w:sz="6" w:space="0" w:color="6F6E6F"/>
        <w:bottom w:val="single" w:sz="6" w:space="0" w:color="6F6E6F"/>
        <w:insideH w:val="single" w:sz="6" w:space="0" w:color="6F6E6F"/>
        <w:insideV w:val="single" w:sz="6" w:space="0" w:color="6F6E6F"/>
      </w:tblBorders>
      <w:tblCellMar>
        <w:top w:w="0" w:type="dxa"/>
        <w:left w:w="101" w:type="dxa"/>
        <w:bottom w:w="0" w:type="dxa"/>
        <w:right w:w="101" w:type="dxa"/>
      </w:tblCellMar>
    </w:tblPr>
    <w:trPr>
      <w:cantSplit/>
    </w:trPr>
  </w:style>
  <w:style w:type="table" w:styleId="TableGrid1">
    <w:name w:val="Table Grid 1"/>
    <w:basedOn w:val="TableNormal"/>
    <w:uiPriority w:val="99"/>
    <w:semiHidden/>
    <w:rsid w:val="009604AD"/>
    <w:rPr>
      <w:rFonts w:ascii="Verdana" w:eastAsia="SimSun" w:hAnsi="Verdana"/>
      <w:color w:val="6F6E6F"/>
      <w:sz w:val="18"/>
      <w:szCs w:val="20"/>
    </w:rPr>
    <w:tblPr>
      <w:tblInd w:w="0" w:type="dxa"/>
      <w:tblBorders>
        <w:top w:val="single" w:sz="6" w:space="0" w:color="6F6E6F"/>
        <w:bottom w:val="single" w:sz="6" w:space="0" w:color="6F6E6F"/>
        <w:insideH w:val="single" w:sz="6" w:space="0" w:color="6F6E6F"/>
        <w:insideV w:val="single" w:sz="6" w:space="0" w:color="6F6E6F"/>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9604AD"/>
    <w:rPr>
      <w:rFonts w:eastAsia="SimSun"/>
      <w:sz w:val="20"/>
      <w:szCs w:val="20"/>
    </w:rPr>
    <w:tblPr>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9604AD"/>
    <w:rPr>
      <w:rFonts w:eastAsia="SimSun"/>
      <w:sz w:val="20"/>
      <w:szCs w:val="20"/>
    </w:rPr>
    <w:tblPr>
      <w:tblInd w:w="0" w:type="dxa"/>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9604AD"/>
    <w:rPr>
      <w:rFonts w:eastAsia="SimSun"/>
      <w:sz w:val="20"/>
      <w:szCs w:val="20"/>
    </w:rPr>
    <w:tblPr>
      <w:tblInd w:w="0" w:type="dxa"/>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9604AD"/>
    <w:rPr>
      <w:rFonts w:eastAsia="SimSun"/>
      <w:sz w:val="20"/>
      <w:szCs w:val="20"/>
    </w:rPr>
    <w:tblPr>
      <w:tblInd w:w="0" w:type="dxa"/>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9604AD"/>
    <w:rPr>
      <w:rFonts w:eastAsia="SimSun"/>
      <w:sz w:val="20"/>
      <w:szCs w:val="20"/>
    </w:rPr>
    <w:tblPr>
      <w:tblInd w:w="0" w:type="dxa"/>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9604AD"/>
    <w:rPr>
      <w:rFonts w:eastAsia="SimSun"/>
      <w:bCs/>
      <w:sz w:val="20"/>
      <w:szCs w:val="20"/>
    </w:rPr>
    <w:tblPr>
      <w:tblInd w:w="0" w:type="dxa"/>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9604AD"/>
    <w:rPr>
      <w:rFonts w:eastAsia="SimSun"/>
      <w:sz w:val="20"/>
      <w:szCs w:val="20"/>
    </w:rPr>
    <w:tblPr>
      <w:tblInd w:w="0" w:type="dxa"/>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customStyle="1" w:styleId="TableHeading">
    <w:name w:val="Table Heading"/>
    <w:basedOn w:val="TableText"/>
    <w:uiPriority w:val="99"/>
    <w:rsid w:val="009604AD"/>
    <w:pPr>
      <w:spacing w:before="360"/>
    </w:pPr>
    <w:rPr>
      <w:b/>
    </w:rPr>
  </w:style>
  <w:style w:type="table" w:styleId="TableList1">
    <w:name w:val="Table List 1"/>
    <w:basedOn w:val="TableNormal"/>
    <w:uiPriority w:val="99"/>
    <w:semiHidden/>
    <w:rsid w:val="009604AD"/>
    <w:rPr>
      <w:rFonts w:eastAsia="SimSu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9604AD"/>
    <w:rPr>
      <w:rFonts w:eastAsia="SimSu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9604AD"/>
    <w:rPr>
      <w:rFonts w:eastAsia="SimSu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9604AD"/>
    <w:rPr>
      <w:rFonts w:eastAsia="SimSu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9604AD"/>
    <w:rPr>
      <w:rFonts w:eastAsia="SimSu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9604AD"/>
    <w:rPr>
      <w:rFonts w:eastAsia="SimSu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9604AD"/>
    <w:rPr>
      <w:rFonts w:eastAsia="SimSu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9604AD"/>
    <w:rPr>
      <w:rFonts w:eastAsia="SimSu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paragraph" w:customStyle="1" w:styleId="TableMultipleColumnTitle">
    <w:name w:val="Table Multiple Column Title"/>
    <w:basedOn w:val="Normal"/>
    <w:uiPriority w:val="99"/>
    <w:semiHidden/>
    <w:rsid w:val="009604AD"/>
    <w:pPr>
      <w:keepNext/>
      <w:keepLines/>
      <w:spacing w:before="50" w:after="30"/>
      <w:jc w:val="center"/>
    </w:pPr>
    <w:rPr>
      <w:rFonts w:ascii="Arial" w:hAnsi="Arial"/>
      <w:b/>
      <w:sz w:val="17"/>
      <w:szCs w:val="17"/>
    </w:rPr>
  </w:style>
  <w:style w:type="paragraph" w:customStyle="1" w:styleId="TableMultipleTitle">
    <w:name w:val="Table Multiple Title"/>
    <w:basedOn w:val="Normal"/>
    <w:next w:val="EndnoteText"/>
    <w:uiPriority w:val="99"/>
    <w:semiHidden/>
    <w:rsid w:val="009604AD"/>
    <w:pPr>
      <w:keepNext/>
      <w:spacing w:before="300" w:after="30" w:line="230" w:lineRule="atLeast"/>
      <w:jc w:val="center"/>
    </w:pPr>
    <w:rPr>
      <w:rFonts w:ascii="Arial" w:hAnsi="Arial"/>
      <w:b/>
      <w:szCs w:val="18"/>
    </w:rPr>
  </w:style>
  <w:style w:type="paragraph" w:styleId="TableofAuthorities">
    <w:name w:val="table of authorities"/>
    <w:basedOn w:val="Normal"/>
    <w:next w:val="Normal"/>
    <w:uiPriority w:val="99"/>
    <w:semiHidden/>
    <w:rsid w:val="009604AD"/>
    <w:pPr>
      <w:ind w:left="240" w:hanging="240"/>
    </w:pPr>
  </w:style>
  <w:style w:type="table" w:styleId="TableProfessional">
    <w:name w:val="Table Professional"/>
    <w:basedOn w:val="TableNormal"/>
    <w:uiPriority w:val="99"/>
    <w:semiHidden/>
    <w:rsid w:val="009604AD"/>
    <w:rPr>
      <w:rFonts w:ascii="Verdana" w:eastAsia="SimSun" w:hAnsi="Verdana"/>
      <w:sz w:val="18"/>
      <w:szCs w:val="20"/>
    </w:rPr>
    <w:tblPr>
      <w:tblInd w:w="0" w:type="dxa"/>
      <w:tblBorders>
        <w:top w:val="single" w:sz="6" w:space="0" w:color="6F6E6F"/>
        <w:bottom w:val="single" w:sz="6" w:space="0" w:color="6F6E6F"/>
        <w:insideH w:val="single" w:sz="6" w:space="0" w:color="6F6E6F"/>
        <w:insideV w:val="single" w:sz="6" w:space="0" w:color="6F6E6F"/>
      </w:tblBorders>
      <w:tblCellMar>
        <w:top w:w="0" w:type="dxa"/>
        <w:left w:w="108" w:type="dxa"/>
        <w:bottom w:w="0" w:type="dxa"/>
        <w:right w:w="108" w:type="dxa"/>
      </w:tblCellMar>
    </w:tblPr>
    <w:tcPr>
      <w:shd w:val="clear" w:color="auto" w:fill="FFFFFF"/>
    </w:tc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9604AD"/>
    <w:rPr>
      <w:rFonts w:eastAsia="SimSu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9604AD"/>
    <w:rPr>
      <w:rFonts w:eastAsia="SimSun"/>
      <w:sz w:val="20"/>
      <w:szCs w:val="20"/>
    </w:r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9604AD"/>
    <w:rPr>
      <w:rFonts w:eastAsia="SimSu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customStyle="1" w:styleId="TableSource">
    <w:name w:val="Table Source"/>
    <w:basedOn w:val="TableFootnote"/>
    <w:uiPriority w:val="99"/>
    <w:semiHidden/>
    <w:rsid w:val="009604AD"/>
    <w:rPr>
      <w:i/>
    </w:rPr>
  </w:style>
  <w:style w:type="table" w:styleId="TableSubtle1">
    <w:name w:val="Table Subtle 1"/>
    <w:basedOn w:val="TableNormal"/>
    <w:uiPriority w:val="99"/>
    <w:semiHidden/>
    <w:rsid w:val="009604AD"/>
    <w:rPr>
      <w:rFonts w:eastAsia="SimSun"/>
      <w:sz w:val="20"/>
      <w:szCs w:val="20"/>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9604AD"/>
    <w:rPr>
      <w:rFonts w:eastAsia="SimSu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9604AD"/>
    <w:rPr>
      <w:rFonts w:eastAsia="SimSu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1">
    <w:name w:val="Table Title 1"/>
    <w:basedOn w:val="TableText"/>
    <w:uiPriority w:val="99"/>
    <w:rsid w:val="009604AD"/>
    <w:rPr>
      <w:b/>
      <w:color w:val="0060A9"/>
      <w:lang w:eastAsia="zh-CN"/>
    </w:rPr>
  </w:style>
  <w:style w:type="paragraph" w:customStyle="1" w:styleId="TableTitle2">
    <w:name w:val="Table Title 2"/>
    <w:basedOn w:val="TableTitle1"/>
    <w:uiPriority w:val="99"/>
    <w:rsid w:val="009604AD"/>
    <w:rPr>
      <w:color w:val="FFFFFF"/>
    </w:rPr>
  </w:style>
  <w:style w:type="table" w:styleId="TableWeb1">
    <w:name w:val="Table Web 1"/>
    <w:basedOn w:val="TableNormal"/>
    <w:uiPriority w:val="99"/>
    <w:semiHidden/>
    <w:rsid w:val="009604AD"/>
    <w:rPr>
      <w:rFonts w:eastAsia="SimSu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9604AD"/>
    <w:rPr>
      <w:rFonts w:eastAsia="SimSu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9604AD"/>
    <w:rPr>
      <w:rFonts w:eastAsia="SimSu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9604AD"/>
    <w:pPr>
      <w:spacing w:before="120"/>
    </w:pPr>
    <w:rPr>
      <w:rFonts w:ascii="Arial" w:hAnsi="Arial" w:cs="Arial"/>
      <w:b/>
      <w:bCs/>
    </w:rPr>
  </w:style>
  <w:style w:type="paragraph" w:styleId="TOC1">
    <w:name w:val="toc 1"/>
    <w:basedOn w:val="Normal"/>
    <w:uiPriority w:val="99"/>
    <w:rsid w:val="00D0455E"/>
    <w:pPr>
      <w:tabs>
        <w:tab w:val="left" w:pos="344"/>
        <w:tab w:val="right" w:pos="9540"/>
      </w:tabs>
      <w:ind w:left="43" w:right="755"/>
    </w:pPr>
    <w:rPr>
      <w:noProof/>
    </w:rPr>
  </w:style>
  <w:style w:type="paragraph" w:styleId="TOC2">
    <w:name w:val="toc 2"/>
    <w:basedOn w:val="Normal"/>
    <w:uiPriority w:val="99"/>
    <w:rsid w:val="00D0455E"/>
    <w:pPr>
      <w:tabs>
        <w:tab w:val="left" w:pos="817"/>
        <w:tab w:val="right" w:pos="9540"/>
      </w:tabs>
      <w:spacing w:before="60" w:line="200" w:lineRule="atLeast"/>
      <w:ind w:left="344" w:right="755"/>
    </w:pPr>
    <w:rPr>
      <w:noProof/>
      <w:lang w:val="en-CA"/>
    </w:rPr>
  </w:style>
  <w:style w:type="paragraph" w:styleId="TOC3">
    <w:name w:val="toc 3"/>
    <w:basedOn w:val="TOC2"/>
    <w:uiPriority w:val="99"/>
    <w:rsid w:val="00D0455E"/>
    <w:pPr>
      <w:tabs>
        <w:tab w:val="clear" w:pos="817"/>
        <w:tab w:val="left" w:pos="1620"/>
      </w:tabs>
      <w:ind w:left="852"/>
    </w:pPr>
  </w:style>
  <w:style w:type="paragraph" w:styleId="TOC4">
    <w:name w:val="toc 4"/>
    <w:basedOn w:val="TOC3"/>
    <w:next w:val="Normal"/>
    <w:autoRedefine/>
    <w:uiPriority w:val="99"/>
    <w:semiHidden/>
    <w:rsid w:val="009604AD"/>
  </w:style>
  <w:style w:type="paragraph" w:styleId="TOC5">
    <w:name w:val="toc 5"/>
    <w:basedOn w:val="TOC4"/>
    <w:next w:val="Normal"/>
    <w:autoRedefine/>
    <w:uiPriority w:val="99"/>
    <w:semiHidden/>
    <w:rsid w:val="009604AD"/>
  </w:style>
  <w:style w:type="paragraph" w:styleId="TOC6">
    <w:name w:val="toc 6"/>
    <w:basedOn w:val="Normal"/>
    <w:next w:val="Normal"/>
    <w:autoRedefine/>
    <w:uiPriority w:val="99"/>
    <w:semiHidden/>
    <w:rsid w:val="009604AD"/>
    <w:pPr>
      <w:tabs>
        <w:tab w:val="right" w:leader="dot" w:pos="9019"/>
      </w:tabs>
      <w:ind w:left="1300"/>
    </w:pPr>
    <w:rPr>
      <w:noProof/>
    </w:rPr>
  </w:style>
  <w:style w:type="paragraph" w:styleId="TOC7">
    <w:name w:val="toc 7"/>
    <w:basedOn w:val="Normal"/>
    <w:next w:val="Normal"/>
    <w:autoRedefine/>
    <w:uiPriority w:val="99"/>
    <w:semiHidden/>
    <w:rsid w:val="009604AD"/>
    <w:pPr>
      <w:ind w:left="1200"/>
    </w:pPr>
  </w:style>
  <w:style w:type="paragraph" w:styleId="TOC8">
    <w:name w:val="toc 8"/>
    <w:basedOn w:val="Normal"/>
    <w:next w:val="Normal"/>
    <w:autoRedefine/>
    <w:uiPriority w:val="99"/>
    <w:semiHidden/>
    <w:rsid w:val="009604AD"/>
    <w:pPr>
      <w:ind w:left="1400"/>
    </w:pPr>
  </w:style>
  <w:style w:type="paragraph" w:styleId="TOC9">
    <w:name w:val="toc 9"/>
    <w:basedOn w:val="Normal"/>
    <w:next w:val="Normal"/>
    <w:autoRedefine/>
    <w:uiPriority w:val="99"/>
    <w:semiHidden/>
    <w:rsid w:val="009604AD"/>
    <w:pPr>
      <w:ind w:left="1600"/>
    </w:pPr>
  </w:style>
  <w:style w:type="paragraph" w:styleId="TOCHeading">
    <w:name w:val="TOC Heading"/>
    <w:basedOn w:val="Heading1"/>
    <w:next w:val="BodyText"/>
    <w:uiPriority w:val="99"/>
    <w:qFormat/>
    <w:rsid w:val="009604AD"/>
    <w:pPr>
      <w:spacing w:after="840"/>
    </w:pPr>
  </w:style>
  <w:style w:type="table" w:customStyle="1" w:styleId="RBCDPMF1">
    <w:name w:val="RBCD PMF 1"/>
    <w:uiPriority w:val="99"/>
    <w:rsid w:val="00E455D4"/>
    <w:rPr>
      <w:rFonts w:ascii="Century Gothic" w:hAnsi="Century Gothic"/>
      <w:sz w:val="20"/>
      <w:szCs w:val="20"/>
    </w:rPr>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rPr>
      <w:cantSplit/>
    </w:trPr>
  </w:style>
  <w:style w:type="paragraph" w:customStyle="1" w:styleId="BulletedText">
    <w:name w:val="Bulleted Text"/>
    <w:basedOn w:val="Normal"/>
    <w:uiPriority w:val="99"/>
    <w:rsid w:val="00A210B4"/>
    <w:pPr>
      <w:numPr>
        <w:numId w:val="35"/>
      </w:numPr>
      <w:adjustRightInd/>
      <w:spacing w:before="0" w:after="0" w:line="240" w:lineRule="auto"/>
    </w:pPr>
    <w:rPr>
      <w:rFonts w:ascii="Century Gothic" w:hAnsi="Century Gothic"/>
      <w:noProof/>
      <w:color w:val="333333"/>
      <w:kern w:val="0"/>
      <w:sz w:val="20"/>
      <w:lang w:val="en-CA" w:eastAsia="en-US"/>
    </w:rPr>
  </w:style>
  <w:style w:type="paragraph" w:customStyle="1" w:styleId="Heading">
    <w:name w:val="Heading"/>
    <w:basedOn w:val="Heading1"/>
    <w:uiPriority w:val="99"/>
    <w:rsid w:val="002D6A1B"/>
    <w:pPr>
      <w:tabs>
        <w:tab w:val="left" w:pos="400"/>
        <w:tab w:val="right" w:leader="dot" w:pos="9350"/>
      </w:tabs>
      <w:adjustRightInd/>
      <w:spacing w:before="120" w:after="60" w:line="240" w:lineRule="auto"/>
    </w:pPr>
    <w:rPr>
      <w:rFonts w:ascii="Century Gothic" w:hAnsi="Century Gothic"/>
      <w:b/>
      <w:bCs/>
      <w:caps/>
      <w:noProof/>
      <w:color w:val="333333"/>
      <w:kern w:val="28"/>
      <w:sz w:val="24"/>
      <w:szCs w:val="24"/>
      <w:lang w:val="en-CA" w:eastAsia="en-US"/>
    </w:rPr>
  </w:style>
  <w:style w:type="paragraph" w:customStyle="1" w:styleId="NormalCapsSmall">
    <w:name w:val="Normal Caps Small"/>
    <w:basedOn w:val="Normal"/>
    <w:uiPriority w:val="99"/>
    <w:rsid w:val="002D6A1B"/>
    <w:pPr>
      <w:adjustRightInd/>
      <w:spacing w:before="120" w:after="60" w:line="240" w:lineRule="auto"/>
    </w:pPr>
    <w:rPr>
      <w:rFonts w:ascii="Century Gothic" w:hAnsi="Century Gothic"/>
      <w:b/>
      <w:caps/>
      <w:color w:val="333333"/>
      <w:kern w:val="0"/>
      <w:sz w:val="20"/>
      <w:lang w:val="en-CA" w:eastAsia="en-US"/>
    </w:rPr>
  </w:style>
  <w:style w:type="numbering" w:styleId="111111">
    <w:name w:val="Outline List 2"/>
    <w:basedOn w:val="NoList"/>
    <w:uiPriority w:val="99"/>
    <w:semiHidden/>
    <w:unhideWhenUsed/>
    <w:rsid w:val="00BA2E45"/>
    <w:pPr>
      <w:numPr>
        <w:numId w:val="15"/>
      </w:numPr>
    </w:pPr>
  </w:style>
  <w:style w:type="numbering" w:customStyle="1" w:styleId="NumHeadListChapter">
    <w:name w:val="NumHead List Chapter"/>
    <w:rsid w:val="00BA2E45"/>
    <w:pPr>
      <w:numPr>
        <w:numId w:val="14"/>
      </w:numPr>
    </w:pPr>
  </w:style>
  <w:style w:type="numbering" w:styleId="1ai">
    <w:name w:val="Outline List 1"/>
    <w:basedOn w:val="NoList"/>
    <w:uiPriority w:val="99"/>
    <w:semiHidden/>
    <w:unhideWhenUsed/>
    <w:rsid w:val="00BA2E45"/>
    <w:pPr>
      <w:numPr>
        <w:numId w:val="16"/>
      </w:numPr>
    </w:pPr>
  </w:style>
  <w:style w:type="numbering" w:styleId="ArticleSection">
    <w:name w:val="Outline List 3"/>
    <w:basedOn w:val="NoList"/>
    <w:uiPriority w:val="99"/>
    <w:semiHidden/>
    <w:unhideWhenUsed/>
    <w:rsid w:val="00BA2E45"/>
    <w:pPr>
      <w:numPr>
        <w:numId w:val="17"/>
      </w:numPr>
    </w:pPr>
  </w:style>
  <w:style w:type="numbering" w:customStyle="1" w:styleId="NumHeadListAppendix">
    <w:name w:val="NumHead List Appendix"/>
    <w:rsid w:val="00BA2E45"/>
    <w:pPr>
      <w:numPr>
        <w:numId w:val="27"/>
      </w:numPr>
    </w:pPr>
  </w:style>
</w:styles>
</file>

<file path=word/webSettings.xml><?xml version="1.0" encoding="utf-8"?>
<w:webSettings xmlns:r="http://schemas.openxmlformats.org/officeDocument/2006/relationships" xmlns:w="http://schemas.openxmlformats.org/wordprocessingml/2006/main">
  <w:divs>
    <w:div w:id="1746609154">
      <w:marLeft w:val="0"/>
      <w:marRight w:val="0"/>
      <w:marTop w:val="0"/>
      <w:marBottom w:val="0"/>
      <w:divBdr>
        <w:top w:val="none" w:sz="0" w:space="0" w:color="auto"/>
        <w:left w:val="none" w:sz="0" w:space="0" w:color="auto"/>
        <w:bottom w:val="none" w:sz="0" w:space="0" w:color="auto"/>
        <w:right w:val="none" w:sz="0" w:space="0" w:color="auto"/>
      </w:divBdr>
    </w:div>
    <w:div w:id="1746609155">
      <w:marLeft w:val="0"/>
      <w:marRight w:val="0"/>
      <w:marTop w:val="0"/>
      <w:marBottom w:val="0"/>
      <w:divBdr>
        <w:top w:val="none" w:sz="0" w:space="0" w:color="auto"/>
        <w:left w:val="none" w:sz="0" w:space="0" w:color="auto"/>
        <w:bottom w:val="none" w:sz="0" w:space="0" w:color="auto"/>
        <w:right w:val="none" w:sz="0" w:space="0" w:color="auto"/>
      </w:divBdr>
    </w:div>
    <w:div w:id="1746609156">
      <w:marLeft w:val="0"/>
      <w:marRight w:val="0"/>
      <w:marTop w:val="0"/>
      <w:marBottom w:val="0"/>
      <w:divBdr>
        <w:top w:val="none" w:sz="0" w:space="0" w:color="auto"/>
        <w:left w:val="none" w:sz="0" w:space="0" w:color="auto"/>
        <w:bottom w:val="none" w:sz="0" w:space="0" w:color="auto"/>
        <w:right w:val="none" w:sz="0" w:space="0" w:color="auto"/>
      </w:divBdr>
    </w:div>
    <w:div w:id="1746609157">
      <w:marLeft w:val="0"/>
      <w:marRight w:val="0"/>
      <w:marTop w:val="0"/>
      <w:marBottom w:val="0"/>
      <w:divBdr>
        <w:top w:val="none" w:sz="0" w:space="0" w:color="auto"/>
        <w:left w:val="none" w:sz="0" w:space="0" w:color="auto"/>
        <w:bottom w:val="none" w:sz="0" w:space="0" w:color="auto"/>
        <w:right w:val="none" w:sz="0" w:space="0" w:color="auto"/>
      </w:divBdr>
    </w:div>
    <w:div w:id="1746609158">
      <w:marLeft w:val="0"/>
      <w:marRight w:val="0"/>
      <w:marTop w:val="0"/>
      <w:marBottom w:val="0"/>
      <w:divBdr>
        <w:top w:val="none" w:sz="0" w:space="0" w:color="auto"/>
        <w:left w:val="none" w:sz="0" w:space="0" w:color="auto"/>
        <w:bottom w:val="none" w:sz="0" w:space="0" w:color="auto"/>
        <w:right w:val="none" w:sz="0" w:space="0" w:color="auto"/>
      </w:divBdr>
    </w:div>
    <w:div w:id="1746609159">
      <w:marLeft w:val="0"/>
      <w:marRight w:val="0"/>
      <w:marTop w:val="0"/>
      <w:marBottom w:val="0"/>
      <w:divBdr>
        <w:top w:val="none" w:sz="0" w:space="0" w:color="auto"/>
        <w:left w:val="none" w:sz="0" w:space="0" w:color="auto"/>
        <w:bottom w:val="none" w:sz="0" w:space="0" w:color="auto"/>
        <w:right w:val="none" w:sz="0" w:space="0" w:color="auto"/>
      </w:divBdr>
    </w:div>
    <w:div w:id="1746609160">
      <w:marLeft w:val="0"/>
      <w:marRight w:val="0"/>
      <w:marTop w:val="0"/>
      <w:marBottom w:val="0"/>
      <w:divBdr>
        <w:top w:val="none" w:sz="0" w:space="0" w:color="auto"/>
        <w:left w:val="none" w:sz="0" w:space="0" w:color="auto"/>
        <w:bottom w:val="none" w:sz="0" w:space="0" w:color="auto"/>
        <w:right w:val="none" w:sz="0" w:space="0" w:color="auto"/>
      </w:divBdr>
    </w:div>
    <w:div w:id="1746609161">
      <w:marLeft w:val="0"/>
      <w:marRight w:val="0"/>
      <w:marTop w:val="0"/>
      <w:marBottom w:val="0"/>
      <w:divBdr>
        <w:top w:val="none" w:sz="0" w:space="0" w:color="auto"/>
        <w:left w:val="none" w:sz="0" w:space="0" w:color="auto"/>
        <w:bottom w:val="none" w:sz="0" w:space="0" w:color="auto"/>
        <w:right w:val="none" w:sz="0" w:space="0" w:color="auto"/>
      </w:divBdr>
    </w:div>
    <w:div w:id="1746609162">
      <w:marLeft w:val="0"/>
      <w:marRight w:val="0"/>
      <w:marTop w:val="0"/>
      <w:marBottom w:val="0"/>
      <w:divBdr>
        <w:top w:val="none" w:sz="0" w:space="0" w:color="auto"/>
        <w:left w:val="none" w:sz="0" w:space="0" w:color="auto"/>
        <w:bottom w:val="none" w:sz="0" w:space="0" w:color="auto"/>
        <w:right w:val="none" w:sz="0" w:space="0" w:color="auto"/>
      </w:divBdr>
    </w:div>
    <w:div w:id="1746609163">
      <w:marLeft w:val="0"/>
      <w:marRight w:val="0"/>
      <w:marTop w:val="0"/>
      <w:marBottom w:val="0"/>
      <w:divBdr>
        <w:top w:val="none" w:sz="0" w:space="0" w:color="auto"/>
        <w:left w:val="none" w:sz="0" w:space="0" w:color="auto"/>
        <w:bottom w:val="none" w:sz="0" w:space="0" w:color="auto"/>
        <w:right w:val="none" w:sz="0" w:space="0" w:color="auto"/>
      </w:divBdr>
    </w:div>
    <w:div w:id="1746609164">
      <w:marLeft w:val="0"/>
      <w:marRight w:val="0"/>
      <w:marTop w:val="0"/>
      <w:marBottom w:val="0"/>
      <w:divBdr>
        <w:top w:val="none" w:sz="0" w:space="0" w:color="auto"/>
        <w:left w:val="none" w:sz="0" w:space="0" w:color="auto"/>
        <w:bottom w:val="none" w:sz="0" w:space="0" w:color="auto"/>
        <w:right w:val="none" w:sz="0" w:space="0" w:color="auto"/>
      </w:divBdr>
    </w:div>
    <w:div w:id="1746609165">
      <w:marLeft w:val="0"/>
      <w:marRight w:val="0"/>
      <w:marTop w:val="0"/>
      <w:marBottom w:val="0"/>
      <w:divBdr>
        <w:top w:val="none" w:sz="0" w:space="0" w:color="auto"/>
        <w:left w:val="none" w:sz="0" w:space="0" w:color="auto"/>
        <w:bottom w:val="none" w:sz="0" w:space="0" w:color="auto"/>
        <w:right w:val="none" w:sz="0" w:space="0" w:color="auto"/>
      </w:divBdr>
    </w:div>
    <w:div w:id="1746609166">
      <w:marLeft w:val="0"/>
      <w:marRight w:val="0"/>
      <w:marTop w:val="0"/>
      <w:marBottom w:val="0"/>
      <w:divBdr>
        <w:top w:val="none" w:sz="0" w:space="0" w:color="auto"/>
        <w:left w:val="none" w:sz="0" w:space="0" w:color="auto"/>
        <w:bottom w:val="none" w:sz="0" w:space="0" w:color="auto"/>
        <w:right w:val="none" w:sz="0" w:space="0" w:color="auto"/>
      </w:divBdr>
    </w:div>
    <w:div w:id="1746609167">
      <w:marLeft w:val="0"/>
      <w:marRight w:val="0"/>
      <w:marTop w:val="0"/>
      <w:marBottom w:val="0"/>
      <w:divBdr>
        <w:top w:val="none" w:sz="0" w:space="0" w:color="auto"/>
        <w:left w:val="none" w:sz="0" w:space="0" w:color="auto"/>
        <w:bottom w:val="none" w:sz="0" w:space="0" w:color="auto"/>
        <w:right w:val="none" w:sz="0" w:space="0" w:color="auto"/>
      </w:divBdr>
    </w:div>
    <w:div w:id="174660916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18" Type="http://schemas.openxmlformats.org/officeDocument/2006/relationships/oleObject" Target="embeddings/oleObject1.bin"/><Relationship Id="rId3" Type="http://schemas.openxmlformats.org/officeDocument/2006/relationships/settings" Target="settings.xml"/><Relationship Id="rId21" Type="http://schemas.openxmlformats.org/officeDocument/2006/relationships/oleObject" Target="embeddings/oleObject2.bin"/><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oleObject" Target="embeddings/oleObject3.bin"/><Relationship Id="rId10" Type="http://schemas.openxmlformats.org/officeDocument/2006/relationships/footer" Target="footer3.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d:\data\194230355\Application%20Data\Microsoft\Templates\RBCIS_Portrait_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RBCIS_Portrait_A4</Template>
  <TotalTime>1</TotalTime>
  <Pages>17</Pages>
  <Words>2663</Words>
  <Characters>15184</Characters>
  <Application>Microsoft Office Outlook</Application>
  <DocSecurity>0</DocSecurity>
  <Lines>0</Lines>
  <Paragraphs>0</Paragraphs>
  <ScaleCrop>false</ScaleCrop>
  <Company>RBC Investor Services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Business Requirements</dc:title>
  <dc:subject/>
  <dc:creator>Client Solutions</dc:creator>
  <cp:keywords>PMF REQUIREMENTS STAGE3 STAGE4 GATE4 CLIENT</cp:keywords>
  <dc:description>Client version of standard BR artefact, for use on Client Projects only</dc:description>
  <cp:lastModifiedBy>DJ846</cp:lastModifiedBy>
  <cp:revision>4</cp:revision>
  <cp:lastPrinted>2016-04-05T07:43:00Z</cp:lastPrinted>
  <dcterms:created xsi:type="dcterms:W3CDTF">2016-06-24T13:09:00Z</dcterms:created>
  <dcterms:modified xsi:type="dcterms:W3CDTF">2016-07-15T14:09:00Z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Name">
    <vt:lpwstr>Client Business Requirements</vt:lpwstr>
  </property>
  <property fmtid="{D5CDD505-2E9C-101B-9397-08002B2CF9AE}" pid="3" name="Pgm-Proj Name">
    <vt:lpwstr>Mediolanum Enhancements 2016</vt:lpwstr>
  </property>
  <property fmtid="{D5CDD505-2E9C-101B-9397-08002B2CF9AE}" pid="4" name="Pgm-Proj No">
    <vt:lpwstr>0471</vt:lpwstr>
  </property>
  <property fmtid="{D5CDD505-2E9C-101B-9397-08002B2CF9AE}" pid="5" name="Doc Version">
    <vt:lpwstr>2.00 (2016-06-24)</vt:lpwstr>
  </property>
  <property fmtid="{D5CDD505-2E9C-101B-9397-08002B2CF9AE}" pid="6" name="Template Version">
    <vt:lpwstr>1.00 (2013-02-28)</vt:lpwstr>
  </property>
  <property fmtid="{D5CDD505-2E9C-101B-9397-08002B2CF9AE}" pid="7" name="Dept Name">
    <vt:lpwstr>Client Service &amp; Solutions</vt:lpwstr>
  </property>
  <property fmtid="{D5CDD505-2E9C-101B-9397-08002B2CF9AE}" pid="8" name="Group Name">
    <vt:lpwstr>Client Change</vt:lpwstr>
  </property>
  <property fmtid="{D5CDD505-2E9C-101B-9397-08002B2CF9AE}" pid="9" name="Doc Security">
    <vt:lpwstr>Restricted / Confidential / Internal / Public</vt:lpwstr>
  </property>
  <property fmtid="{D5CDD505-2E9C-101B-9397-08002B2CF9AE}" pid="10" name="Prepared by">
    <vt:lpwstr>Clare Scully</vt:lpwstr>
  </property>
  <property fmtid="{D5CDD505-2E9C-101B-9397-08002B2CF9AE}" pid="11" name="Organisation">
    <vt:lpwstr>RBC Investor Services</vt:lpwstr>
  </property>
  <property fmtid="{D5CDD505-2E9C-101B-9397-08002B2CF9AE}" pid="12" name="TemplateUrl">
    <vt:lpwstr/>
  </property>
  <property fmtid="{D5CDD505-2E9C-101B-9397-08002B2CF9AE}" pid="13" name="xd_ProgID">
    <vt:lpwstr/>
  </property>
  <property fmtid="{D5CDD505-2E9C-101B-9397-08002B2CF9AE}" pid="14" name="_CopySource">
    <vt:lpwstr>http://rbcwss.fg.rbc.com/ykl0/H13_PMF/Artefact Configuration Source/Templates/Client Business Requirements.doc</vt:lpwstr>
  </property>
  <property fmtid="{D5CDD505-2E9C-101B-9397-08002B2CF9AE}" pid="15" name="Order">
    <vt:lpwstr>37200.0000000000</vt:lpwstr>
  </property>
  <property fmtid="{D5CDD505-2E9C-101B-9397-08002B2CF9AE}" pid="16" name="_SharedFileIndex">
    <vt:lpwstr/>
  </property>
</Properties>
</file>